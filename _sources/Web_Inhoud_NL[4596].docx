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111812B" w:rsidP="3C2BE454" w:rsidRDefault="0F7A99BD" w14:paraId="7CDF3A28" wp14:textId="77777777">
      <w:pPr>
        <w:pStyle w:val="Titre3"/>
        <w:spacing w:after="120"/>
        <w:rPr>
          <w:b/>
          <w:bCs/>
          <w:highlight w:val="lightGray"/>
          <w:u w:val="single"/>
          <w:lang w:val="nl-BE"/>
        </w:rPr>
      </w:pPr>
      <w:r w:rsidRPr="3C2BE454">
        <w:rPr>
          <w:highlight w:val="lightGray"/>
          <w:lang w:val="nl-BE"/>
        </w:rPr>
        <w:t>DE BLAUWE WIMPEL</w:t>
      </w:r>
    </w:p>
    <w:p xmlns:wp14="http://schemas.microsoft.com/office/word/2010/wordml" w:rsidR="0F7A99BD" w:rsidP="3C2BE454" w:rsidRDefault="0F7A99BD" w14:paraId="4C12AEE0" wp14:textId="77777777">
      <w:pPr>
        <w:pStyle w:val="Titre4"/>
        <w:rPr>
          <w:rFonts w:ascii="Calibri" w:hAnsi="Calibri" w:eastAsia="Calibri" w:cs="Calibri"/>
          <w:b/>
          <w:bCs/>
          <w:i w:val="0"/>
          <w:iCs w:val="0"/>
          <w:color w:val="0A559D"/>
          <w:lang w:val="nl-BE"/>
        </w:rPr>
      </w:pPr>
      <w:r w:rsidRPr="3C2BE454">
        <w:rPr>
          <w:lang w:val="nl-BE"/>
        </w:rPr>
        <w:t>Historiek</w:t>
      </w:r>
    </w:p>
    <w:p xmlns:wp14="http://schemas.microsoft.com/office/word/2010/wordml" w:rsidR="0F7A99BD" w:rsidP="24A09147" w:rsidRDefault="0F7A99BD" w14:paraId="672A6659" wp14:textId="77777777">
      <w:pPr>
        <w:rPr>
          <w:lang w:val="nl-BE"/>
        </w:rPr>
      </w:pPr>
      <w:r w:rsidR="0F7A99BD">
        <w:drawing>
          <wp:inline xmlns:wp14="http://schemas.microsoft.com/office/word/2010/wordprocessingDrawing" wp14:editId="4AE66A88" wp14:anchorId="726E049E">
            <wp:extent cx="2276475" cy="2857500"/>
            <wp:effectExtent l="0" t="0" r="0" b="0"/>
            <wp:docPr id="942483257" name="Image 942483257" descr="Bwmast.jpg" title=""/>
            <wp:cNvGraphicFramePr>
              <a:graphicFrameLocks noChangeAspect="1"/>
            </wp:cNvGraphicFramePr>
            <a:graphic>
              <a:graphicData uri="http://schemas.openxmlformats.org/drawingml/2006/picture">
                <pic:pic>
                  <pic:nvPicPr>
                    <pic:cNvPr id="0" name="Image 942483257"/>
                    <pic:cNvPicPr/>
                  </pic:nvPicPr>
                  <pic:blipFill>
                    <a:blip r:embed="R7d05ea405d9e4d46">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0" flipH="0" flipV="0">
                      <a:off x="0" y="0"/>
                      <a:ext cx="2276475" cy="2857500"/>
                    </a:xfrm>
                    <a:prstGeom prst="rect">
                      <a:avLst/>
                    </a:prstGeom>
                  </pic:spPr>
                </pic:pic>
              </a:graphicData>
            </a:graphic>
          </wp:inline>
        </w:drawing>
      </w:r>
    </w:p>
    <w:p xmlns:wp14="http://schemas.microsoft.com/office/word/2010/wordml" w:rsidR="0F7A99BD" w:rsidP="3C2BE454" w:rsidRDefault="0F7A99BD" w14:paraId="429DC97A" wp14:textId="77777777">
      <w:pPr>
        <w:rPr>
          <w:rFonts w:ascii="Calibri" w:hAnsi="Calibri" w:eastAsia="Calibri" w:cs="Calibri"/>
          <w:color w:val="5C7D9C"/>
          <w:sz w:val="24"/>
          <w:szCs w:val="24"/>
          <w:lang w:val="nl-BE"/>
        </w:rPr>
      </w:pPr>
      <w:r w:rsidRPr="3C2BE454">
        <w:rPr>
          <w:lang w:val="nl-BE"/>
        </w:rPr>
        <w:t>De Blauwe Wimpel werd in het leven geroepen in de 19de eeuw, toen de wereldzeeën bevaren werden door immense zeilschepen. Voor de grote rederijen gold toen ook al de regels “time is money” en “time is of the essence”. De Engelse rederijen bekampten elkaar om met hun zeil- en passagiersschepen op een zo kort mogelijke tijd vanuit Bishop’s Rock (Zuid-Ierland) de oversteek naar New York (Ambrose lightship) te maken of omgekeerd. De Blauwe Wimpel, die sinds 1860 in gebruik kwam, was een onderscheiding die de winnaar kreeg wanneer hij een nieuw snelheidsrecord over de Atlantische oceaan vestigde. Uiteraard was de Blauwe Wimpel van groot belang voor trans-atlantische scheepvaartmaatschappijen. Het in handen hebben van deze trofee werkte prestige-verhogend zowel voor de rederij als voor de natie. Vooral tussen Groot-Brittannië, Duitsland en later Frankrijk was er hoge concurrentie. Hoewel de meeste maatschappijen beweerden dat veiligheid het belangrijkste was en snelheid pas op de tweede plaats kwam, staken ze het winnen van de Blauwe Wimpel niet onder stoelen of banken. Schepen met de titel “snelste schip” waren bijna altijd volgeboekt.</w:t>
      </w:r>
    </w:p>
    <w:p xmlns:wp14="http://schemas.microsoft.com/office/word/2010/wordml" w:rsidR="0F7A99BD" w:rsidP="3E8E75AD" w:rsidRDefault="0F7A99BD" w14:paraId="667D38AC" wp14:textId="77777777">
      <w:pPr>
        <w:rPr>
          <w:rFonts w:ascii="Calibri" w:hAnsi="Calibri" w:eastAsia="Calibri" w:cs="Calibri"/>
          <w:color w:val="5C7D9C"/>
          <w:sz w:val="24"/>
          <w:szCs w:val="24"/>
          <w:lang w:val="nl-BE"/>
        </w:rPr>
      </w:pPr>
      <w:r w:rsidRPr="3E8E75AD">
        <w:rPr>
          <w:lang w:val="nl-BE"/>
        </w:rPr>
        <w:t xml:space="preserve">Als passagiers voor dat schip geen kaartje meer konden bemachtigen dan kozen ze toch vaak voor een schip van dezelfde maatschappij in plaats van de concurrent </w:t>
      </w:r>
      <w:r w:rsidRPr="3E8E75AD" w:rsidR="6C7282DD">
        <w:rPr>
          <w:lang w:val="nl-BE"/>
        </w:rPr>
        <w:t>(zelf</w:t>
      </w:r>
      <w:r w:rsidRPr="3E8E75AD">
        <w:rPr>
          <w:lang w:val="nl-BE"/>
        </w:rPr>
        <w:t xml:space="preserve"> als de oversteek hierdoor langer </w:t>
      </w:r>
      <w:r w:rsidRPr="3E8E75AD" w:rsidR="784CB4D9">
        <w:rPr>
          <w:lang w:val="nl-BE"/>
        </w:rPr>
        <w:t>duurde)</w:t>
      </w:r>
      <w:r w:rsidRPr="3E8E75AD">
        <w:rPr>
          <w:lang w:val="nl-BE"/>
        </w:rPr>
        <w:t xml:space="preserve">. Op deze manier had de hele vloot van de rederij proﬁjt van een “Blauwe Wimpelhouder”. Ook de ontwikkeling van de scheepsbouw werd hierdoor gestimuleerd. In hun poging om steeds snellere en grotere schepen te bouwen pasten scheepswerven steeds modernere technologie toe in hun ontwerpen. Zo </w:t>
      </w:r>
      <w:r w:rsidRPr="3E8E75AD" w:rsidR="36292C7D">
        <w:rPr>
          <w:lang w:val="nl-BE"/>
        </w:rPr>
        <w:t>ontstond</w:t>
      </w:r>
      <w:r w:rsidRPr="3E8E75AD">
        <w:rPr>
          <w:lang w:val="nl-BE"/>
        </w:rPr>
        <w:t xml:space="preserve"> schroefaandrijving, ijzer werd vervangen door staal en de zuigerstoommachine werd verdreven door een stoomturbine. In 1934 stelde het Engels parlementslid Harold Hales een gouden trofee beschikbaar aan de houder van de “Trophy for the Blue Riband of the Atlantic”. Hiervoor was de Blauwe Wimpel slechts een denkbeeldige prijs, hoogstens zichtbaar gemaakt door het dragen van een blauwe wimpel in de mast.</w:t>
      </w:r>
    </w:p>
    <w:p xmlns:wp14="http://schemas.microsoft.com/office/word/2010/wordml" w:rsidR="0F7A99BD" w:rsidP="3C2BE454" w:rsidRDefault="0F7A99BD" w14:paraId="39CC3DA9" wp14:textId="77777777">
      <w:pPr>
        <w:pStyle w:val="Titre4"/>
        <w:rPr>
          <w:rFonts w:ascii="Calibri" w:hAnsi="Calibri" w:eastAsia="Calibri" w:cs="Calibri"/>
          <w:b/>
          <w:bCs/>
          <w:i w:val="0"/>
          <w:iCs w:val="0"/>
          <w:color w:val="0A559D"/>
          <w:lang w:val="nl-BE"/>
        </w:rPr>
      </w:pPr>
      <w:r w:rsidRPr="3C2BE454">
        <w:rPr>
          <w:lang w:val="nl-BE"/>
        </w:rPr>
        <w:t>Moderne Blauwe Wimpel</w:t>
      </w:r>
    </w:p>
    <w:p xmlns:wp14="http://schemas.microsoft.com/office/word/2010/wordml" w:rsidR="0F7A99BD" w:rsidP="3C2BE454" w:rsidRDefault="0F7A99BD" w14:paraId="4D614241" wp14:textId="77777777">
      <w:pPr>
        <w:rPr>
          <w:rFonts w:ascii="Calibri" w:hAnsi="Calibri" w:eastAsia="Calibri" w:cs="Calibri"/>
          <w:color w:val="5C7D9C"/>
          <w:sz w:val="24"/>
          <w:szCs w:val="24"/>
          <w:lang w:val="nl-BE"/>
        </w:rPr>
      </w:pPr>
      <w:r w:rsidRPr="3C2BE454">
        <w:rPr>
          <w:lang w:val="nl-BE"/>
        </w:rPr>
        <w:t>De Blauwe Wimpel wordt in normale omstandigheden om de 2 jaar georganiseerd. Dit gebeurt beurtelings door FOS (Federatie voor Open Scoutisme)</w:t>
      </w:r>
      <w:r w:rsidRPr="3C2BE454" w:rsidR="13B50E5C">
        <w:rPr>
          <w:lang w:val="nl-BE"/>
        </w:rPr>
        <w:t>,</w:t>
      </w:r>
      <w:r w:rsidRPr="3C2BE454">
        <w:rPr>
          <w:lang w:val="nl-BE"/>
        </w:rPr>
        <w:t xml:space="preserve"> Scouts en Gidsen Vlaanderen</w:t>
      </w:r>
      <w:r w:rsidRPr="3C2BE454" w:rsidR="756790C0">
        <w:rPr>
          <w:lang w:val="nl-BE"/>
        </w:rPr>
        <w:t xml:space="preserve"> en </w:t>
      </w:r>
      <w:r w:rsidRPr="0034658E" w:rsidR="756790C0">
        <w:rPr>
          <w:lang w:val="nl-BE"/>
        </w:rPr>
        <w:t>franstalige Sea-</w:t>
      </w:r>
      <w:commentRangeStart w:id="0"/>
      <w:r w:rsidRPr="0034658E" w:rsidR="756790C0">
        <w:rPr>
          <w:lang w:val="nl-BE"/>
        </w:rPr>
        <w:t>Scouts</w:t>
      </w:r>
      <w:commentRangeEnd w:id="0"/>
      <w:r w:rsidRPr="0034658E" w:rsidR="00BE06D5">
        <w:rPr>
          <w:rStyle w:val="Marquedecommentaire"/>
        </w:rPr>
        <w:commentReference w:id="0"/>
      </w:r>
      <w:r w:rsidRPr="3C2BE454">
        <w:rPr>
          <w:lang w:val="nl-BE"/>
        </w:rPr>
        <w:t xml:space="preserve">. De Blauwe Wimpel is in de eerste plaats een ontmoetingsplek waar vriendschapsbanden tussen verschillende sea-scouts aangehaald worden. Tevens is het een weekend met een competitief </w:t>
      </w:r>
      <w:r w:rsidRPr="3C2BE454">
        <w:rPr>
          <w:lang w:val="nl-BE"/>
        </w:rPr>
        <w:lastRenderedPageBreak/>
        <w:t>karakter! De bedoeling van de Blauwe Wimpel is de leden door sport en spel, met de juiste dosis inzet en lef, het beste uit zichzelf en hun team te halen om op deze manier te strijden voor onze eigen Blauwe Wimpel. In verschillende kwartieren proberen de teams gedurende het weekend zoveel mogelijk punten te scoren. Dit kunnen ze doen door allerlei proeven en typische nautische spelen tot een zo goed mogelijk einde te brengen.</w:t>
      </w:r>
    </w:p>
    <w:p xmlns:wp14="http://schemas.microsoft.com/office/word/2010/wordml" w:rsidR="0F7A99BD" w:rsidP="3C2BE454" w:rsidRDefault="0F7A99BD" w14:paraId="53E3BDD0" wp14:textId="77777777">
      <w:pPr>
        <w:rPr>
          <w:rFonts w:ascii="Calibri" w:hAnsi="Calibri" w:eastAsia="Calibri" w:cs="Calibri"/>
          <w:color w:val="5C7D9C"/>
          <w:sz w:val="24"/>
          <w:szCs w:val="24"/>
          <w:lang w:val="nl-BE"/>
        </w:rPr>
      </w:pPr>
      <w:r w:rsidRPr="3C2BE454">
        <w:rPr>
          <w:lang w:val="nl-BE"/>
        </w:rPr>
        <w:t xml:space="preserve">Op deze nationale wedstrijd voor alle Belgische </w:t>
      </w:r>
      <w:proofErr w:type="spellStart"/>
      <w:r w:rsidRPr="3C2BE454">
        <w:rPr>
          <w:lang w:val="nl-BE"/>
        </w:rPr>
        <w:t>scoutsfederaties</w:t>
      </w:r>
      <w:proofErr w:type="spellEnd"/>
      <w:r w:rsidRPr="3C2BE454">
        <w:rPr>
          <w:lang w:val="nl-BE"/>
        </w:rPr>
        <w:t xml:space="preserve">: </w:t>
      </w:r>
      <w:r w:rsidRPr="0034658E">
        <w:rPr>
          <w:lang w:val="nl-BE"/>
        </w:rPr>
        <w:t>FOS, Scouts en Gidsen Vlaanderen, Scouts et Guides Pluralistes de Belgique en Les Scouts. Verder worden op deze vriendschappelijke wedstrijd ook het Koninklijk Marine Kadettenkorps en</w:t>
      </w:r>
      <w:r w:rsidRPr="3C2BE454">
        <w:rPr>
          <w:lang w:val="nl-BE"/>
        </w:rPr>
        <w:t xml:space="preserve"> enkele buitenlandse eenheden (voornamelijk uit Nederland) uitgenodigd.</w:t>
      </w:r>
    </w:p>
    <w:p xmlns:wp14="http://schemas.microsoft.com/office/word/2010/wordml" w:rsidR="0F7A99BD" w:rsidP="3C2BE454" w:rsidRDefault="0F7A99BD" w14:paraId="421CC86B" wp14:textId="77777777">
      <w:pPr>
        <w:pStyle w:val="Titre4"/>
        <w:rPr>
          <w:rFonts w:ascii="Calibri" w:hAnsi="Calibri" w:eastAsia="Calibri" w:cs="Calibri"/>
          <w:b/>
          <w:bCs/>
          <w:i w:val="0"/>
          <w:iCs w:val="0"/>
          <w:color w:val="0A559D"/>
          <w:lang w:val="nl-BE"/>
        </w:rPr>
      </w:pPr>
      <w:r w:rsidRPr="3C2BE454">
        <w:rPr>
          <w:lang w:val="nl-BE"/>
        </w:rPr>
        <w:t>Vorige edities</w:t>
      </w:r>
    </w:p>
    <w:p xmlns:wp14="http://schemas.microsoft.com/office/word/2010/wordml" w:rsidR="0F7A99BD" w:rsidP="24A09147" w:rsidRDefault="0F7A99BD" w14:paraId="0A37501D" wp14:textId="77777777">
      <w:pPr>
        <w:rPr>
          <w:lang w:val="nl-BE"/>
        </w:rPr>
      </w:pPr>
      <w:r w:rsidR="0F7A99BD">
        <w:drawing>
          <wp:inline xmlns:wp14="http://schemas.microsoft.com/office/word/2010/wordprocessingDrawing" wp14:editId="3AE1DBA5" wp14:anchorId="1F8C6F7C">
            <wp:extent cx="2857500" cy="2857500"/>
            <wp:effectExtent l="0" t="0" r="0" b="0"/>
            <wp:docPr id="1997476698" name="Image 1997476698" descr="Logo-Blauwe-wimpel-RGB.jpg" title=""/>
            <wp:cNvGraphicFramePr>
              <a:graphicFrameLocks noChangeAspect="1"/>
            </wp:cNvGraphicFramePr>
            <a:graphic>
              <a:graphicData uri="http://schemas.openxmlformats.org/drawingml/2006/picture">
                <pic:pic>
                  <pic:nvPicPr>
                    <pic:cNvPr id="0" name="Image 1997476698"/>
                    <pic:cNvPicPr/>
                  </pic:nvPicPr>
                  <pic:blipFill>
                    <a:blip r:embed="R1f7e4112019b4224">
                      <a:extLst xmlns:a="http://schemas.openxmlformats.org/drawingml/2006/main">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rot="0" flipH="0" flipV="0">
                      <a:off x="0" y="0"/>
                      <a:ext cx="2857500" cy="2857500"/>
                    </a:xfrm>
                    <a:prstGeom prst="rect">
                      <a:avLst/>
                    </a:prstGeom>
                  </pic:spPr>
                </pic:pic>
              </a:graphicData>
            </a:graphic>
          </wp:inline>
        </w:drawing>
      </w:r>
    </w:p>
    <w:p xmlns:wp14="http://schemas.microsoft.com/office/word/2010/wordml" w:rsidR="2E5DE0E4" w:rsidP="3E8E75AD" w:rsidRDefault="2E5DE0E4" w14:paraId="3B389D30" wp14:textId="77777777">
      <w:pPr>
        <w:rPr>
          <w:rFonts w:ascii="Calibri" w:hAnsi="Calibri" w:eastAsia="Calibri" w:cs="Calibri"/>
          <w:color w:val="5C7D9C"/>
          <w:sz w:val="24"/>
          <w:szCs w:val="24"/>
          <w:lang w:val="nl-BE"/>
        </w:rPr>
      </w:pPr>
      <w:r w:rsidRPr="3E8E75AD">
        <w:rPr>
          <w:lang w:val="nl-BE"/>
        </w:rPr>
        <w:t xml:space="preserve">2019 </w:t>
      </w:r>
      <w:r w:rsidRPr="3E8E75AD" w:rsidR="07765174">
        <w:rPr>
          <w:lang w:val="nl-BE"/>
        </w:rPr>
        <w:t>Brugge - 11ste &amp; 22ste FOS De Boekaniers</w:t>
      </w:r>
    </w:p>
    <w:p xmlns:wp14="http://schemas.microsoft.com/office/word/2010/wordml" w:rsidRPr="00D90FA8" w:rsidR="0F7A99BD" w:rsidP="3C2BE454" w:rsidRDefault="0F7A99BD" w14:paraId="5F4ABD6C" wp14:textId="77777777">
      <w:pPr>
        <w:rPr>
          <w:rFonts w:ascii="Calibri" w:hAnsi="Calibri" w:eastAsia="Calibri" w:cs="Calibri"/>
          <w:color w:val="5C7D9C"/>
          <w:sz w:val="24"/>
          <w:szCs w:val="24"/>
          <w:lang w:val="fr-BE"/>
        </w:rPr>
      </w:pPr>
      <w:r w:rsidRPr="00D90FA8">
        <w:rPr>
          <w:lang w:val="fr-BE"/>
        </w:rPr>
        <w:t>2017 Antwerpen - 13de Zeescouts St-Joris</w:t>
      </w:r>
    </w:p>
    <w:p xmlns:wp14="http://schemas.microsoft.com/office/word/2010/wordml" w:rsidRPr="00D90FA8" w:rsidR="0F7A99BD" w:rsidP="3C2BE454" w:rsidRDefault="0F7A99BD" w14:paraId="5517852F" wp14:textId="77777777">
      <w:pPr>
        <w:rPr>
          <w:rFonts w:ascii="Calibri" w:hAnsi="Calibri" w:eastAsia="Calibri" w:cs="Calibri"/>
          <w:color w:val="5C7D9C"/>
          <w:sz w:val="24"/>
          <w:szCs w:val="24"/>
          <w:lang w:val="fr-BE"/>
        </w:rPr>
      </w:pPr>
      <w:r w:rsidRPr="00D90FA8">
        <w:rPr>
          <w:lang w:val="fr-BE"/>
        </w:rPr>
        <w:t xml:space="preserve">2015 Jambes </w:t>
      </w:r>
      <w:r w:rsidRPr="00D90FA8" w:rsidR="2B237925">
        <w:rPr>
          <w:lang w:val="fr-BE"/>
        </w:rPr>
        <w:t xml:space="preserve">- </w:t>
      </w:r>
      <w:r w:rsidRPr="00D90FA8">
        <w:rPr>
          <w:lang w:val="fr-BE"/>
        </w:rPr>
        <w:t>23</w:t>
      </w:r>
      <w:r w:rsidRPr="00D90FA8" w:rsidR="255AD59E">
        <w:rPr>
          <w:lang w:val="fr-BE"/>
        </w:rPr>
        <w:t>ème</w:t>
      </w:r>
      <w:r w:rsidRPr="00D90FA8">
        <w:rPr>
          <w:lang w:val="fr-BE"/>
        </w:rPr>
        <w:t xml:space="preserve"> Sea</w:t>
      </w:r>
      <w:r w:rsidRPr="00D90FA8" w:rsidR="1C0F9E23">
        <w:rPr>
          <w:lang w:val="fr-BE"/>
        </w:rPr>
        <w:t>-</w:t>
      </w:r>
      <w:r w:rsidRPr="00D90FA8" w:rsidR="09FFF2B6">
        <w:rPr>
          <w:lang w:val="fr-BE"/>
        </w:rPr>
        <w:t>Scouts</w:t>
      </w:r>
      <w:r w:rsidRPr="00D90FA8" w:rsidR="58C6149C">
        <w:rPr>
          <w:lang w:val="fr-BE"/>
        </w:rPr>
        <w:t xml:space="preserve"> et Se-Guides</w:t>
      </w:r>
      <w:r w:rsidRPr="00D90FA8" w:rsidR="1066891A">
        <w:rPr>
          <w:lang w:val="fr-BE"/>
        </w:rPr>
        <w:t xml:space="preserve"> “Sambre et Meuse”</w:t>
      </w:r>
    </w:p>
    <w:p xmlns:wp14="http://schemas.microsoft.com/office/word/2010/wordml" w:rsidR="0F7A99BD" w:rsidP="3C2BE454" w:rsidRDefault="0F7A99BD" w14:paraId="0A53CA94" wp14:textId="77777777">
      <w:pPr>
        <w:rPr>
          <w:rFonts w:ascii="Calibri" w:hAnsi="Calibri" w:eastAsia="Calibri" w:cs="Calibri"/>
          <w:color w:val="5C7D9C"/>
          <w:sz w:val="24"/>
          <w:szCs w:val="24"/>
          <w:lang w:val="nl-BE"/>
        </w:rPr>
      </w:pPr>
      <w:r w:rsidRPr="3C2BE454">
        <w:rPr>
          <w:lang w:val="nl-BE"/>
        </w:rPr>
        <w:t>2013 Antwerpen - FOS, ploeg Vloot</w:t>
      </w:r>
    </w:p>
    <w:p xmlns:wp14="http://schemas.microsoft.com/office/word/2010/wordml" w:rsidR="0F7A99BD" w:rsidP="3C2BE454" w:rsidRDefault="0F7A99BD" w14:paraId="15396BA1" wp14:textId="77777777">
      <w:pPr>
        <w:rPr>
          <w:rFonts w:ascii="Calibri" w:hAnsi="Calibri" w:eastAsia="Calibri" w:cs="Calibri"/>
          <w:color w:val="5C7D9C"/>
          <w:sz w:val="24"/>
          <w:szCs w:val="24"/>
          <w:lang w:val="nl-BE"/>
        </w:rPr>
      </w:pPr>
      <w:r w:rsidRPr="3C2BE454">
        <w:rPr>
          <w:lang w:val="nl-BE"/>
        </w:rPr>
        <w:t>2010 Brugge - VVKSM St-Leo</w:t>
      </w:r>
    </w:p>
    <w:p xmlns:wp14="http://schemas.microsoft.com/office/word/2010/wordml" w:rsidR="0F7A99BD" w:rsidP="3C2BE454" w:rsidRDefault="0F7A99BD" w14:paraId="374A49D4" wp14:textId="77777777">
      <w:pPr>
        <w:rPr>
          <w:rFonts w:ascii="Calibri" w:hAnsi="Calibri" w:eastAsia="Calibri" w:cs="Calibri"/>
          <w:color w:val="5C7D9C"/>
          <w:sz w:val="24"/>
          <w:szCs w:val="24"/>
          <w:lang w:val="nl-BE"/>
        </w:rPr>
      </w:pPr>
      <w:r w:rsidRPr="3C2BE454">
        <w:rPr>
          <w:lang w:val="nl-BE"/>
        </w:rPr>
        <w:t>2008 Brussel - 75</w:t>
      </w:r>
      <w:r w:rsidRPr="3C2BE454" w:rsidR="4EC5C9CB">
        <w:rPr>
          <w:lang w:val="nl-BE"/>
        </w:rPr>
        <w:t>ème</w:t>
      </w:r>
      <w:r w:rsidRPr="3C2BE454">
        <w:rPr>
          <w:lang w:val="nl-BE"/>
        </w:rPr>
        <w:t xml:space="preserve"> Sea Scouts en 140ste FOS Roodbaard</w:t>
      </w:r>
    </w:p>
    <w:p xmlns:wp14="http://schemas.microsoft.com/office/word/2010/wordml" w:rsidR="0F7A99BD" w:rsidP="3C2BE454" w:rsidRDefault="0F7A99BD" w14:paraId="73343BFE" wp14:textId="77777777">
      <w:pPr>
        <w:rPr>
          <w:rFonts w:ascii="Calibri" w:hAnsi="Calibri" w:eastAsia="Calibri" w:cs="Calibri"/>
          <w:color w:val="5C7D9C"/>
          <w:sz w:val="24"/>
          <w:szCs w:val="24"/>
          <w:lang w:val="nl-BE"/>
        </w:rPr>
      </w:pPr>
      <w:r w:rsidRPr="3C2BE454">
        <w:rPr>
          <w:lang w:val="nl-BE"/>
        </w:rPr>
        <w:t xml:space="preserve">2005 Gent - </w:t>
      </w:r>
      <w:r w:rsidRPr="3C2BE454" w:rsidR="2283AEE8">
        <w:rPr>
          <w:lang w:val="nl-BE"/>
        </w:rPr>
        <w:t>3de &amp; 4de FOS De Wilde Eend</w:t>
      </w:r>
    </w:p>
    <w:p xmlns:wp14="http://schemas.microsoft.com/office/word/2010/wordml" w:rsidR="0F7A99BD" w:rsidP="3C2BE454" w:rsidRDefault="0F7A99BD" w14:paraId="1BEBE746" wp14:textId="77777777">
      <w:pPr>
        <w:rPr>
          <w:rFonts w:ascii="Calibri" w:hAnsi="Calibri" w:eastAsia="Calibri" w:cs="Calibri"/>
          <w:color w:val="5C7D9C"/>
          <w:sz w:val="24"/>
          <w:szCs w:val="24"/>
          <w:lang w:val="nl-BE"/>
        </w:rPr>
      </w:pPr>
      <w:r w:rsidRPr="3C2BE454">
        <w:rPr>
          <w:lang w:val="nl-BE"/>
        </w:rPr>
        <w:t>2002 Brugge - 11ste &amp; 22ste FOS De Boekaniers</w:t>
      </w:r>
    </w:p>
    <w:p xmlns:wp14="http://schemas.microsoft.com/office/word/2010/wordml" w:rsidRPr="00D90FA8" w:rsidR="0F7A99BD" w:rsidP="3C2BE454" w:rsidRDefault="0F7A99BD" w14:paraId="52FF394A" wp14:textId="77777777">
      <w:pPr>
        <w:rPr>
          <w:rFonts w:ascii="Calibri" w:hAnsi="Calibri" w:eastAsia="Calibri" w:cs="Calibri"/>
          <w:color w:val="5C7D9C"/>
          <w:sz w:val="24"/>
          <w:szCs w:val="24"/>
          <w:lang w:val="fr-BE"/>
        </w:rPr>
      </w:pPr>
      <w:r w:rsidRPr="00D90FA8">
        <w:rPr>
          <w:lang w:val="fr-BE"/>
        </w:rPr>
        <w:t>2000 Brussel</w:t>
      </w:r>
      <w:r w:rsidRPr="00D90FA8" w:rsidR="7C0D15E9">
        <w:rPr>
          <w:lang w:val="fr-BE"/>
        </w:rPr>
        <w:t xml:space="preserve"> - 25</w:t>
      </w:r>
      <w:r w:rsidRPr="00D90FA8" w:rsidR="04AD4837">
        <w:rPr>
          <w:lang w:val="fr-BE"/>
        </w:rPr>
        <w:t>ème</w:t>
      </w:r>
      <w:r w:rsidRPr="00D90FA8" w:rsidR="7C0D15E9">
        <w:rPr>
          <w:lang w:val="fr-BE"/>
        </w:rPr>
        <w:t xml:space="preserve"> Sea</w:t>
      </w:r>
      <w:r w:rsidRPr="00D90FA8" w:rsidR="5E927F1A">
        <w:rPr>
          <w:lang w:val="fr-BE"/>
        </w:rPr>
        <w:t>-</w:t>
      </w:r>
      <w:r w:rsidRPr="00D90FA8" w:rsidR="7C0D15E9">
        <w:rPr>
          <w:lang w:val="fr-BE"/>
        </w:rPr>
        <w:t>Scouts</w:t>
      </w:r>
      <w:r w:rsidRPr="00D90FA8" w:rsidR="34940EB6">
        <w:rPr>
          <w:lang w:val="fr-BE"/>
        </w:rPr>
        <w:t xml:space="preserve"> et Sea-Guides</w:t>
      </w:r>
      <w:r w:rsidRPr="00D90FA8" w:rsidR="6370010C">
        <w:rPr>
          <w:lang w:val="fr-BE"/>
        </w:rPr>
        <w:t xml:space="preserve"> “Port de Bruxelles”</w:t>
      </w:r>
    </w:p>
    <w:p xmlns:wp14="http://schemas.microsoft.com/office/word/2010/wordml" w:rsidR="0F7A99BD" w:rsidP="3C2BE454" w:rsidRDefault="0F7A99BD" w14:paraId="6AD31A81" wp14:textId="77777777">
      <w:pPr>
        <w:rPr>
          <w:rFonts w:ascii="Calibri" w:hAnsi="Calibri" w:eastAsia="Calibri" w:cs="Calibri"/>
          <w:color w:val="5C7D9C"/>
          <w:sz w:val="24"/>
          <w:szCs w:val="24"/>
          <w:lang w:val="nl-BE"/>
        </w:rPr>
      </w:pPr>
      <w:r w:rsidRPr="3C2BE454">
        <w:rPr>
          <w:lang w:val="nl-BE"/>
        </w:rPr>
        <w:t>1998 Antwerpen - 1ste FOS Lange Wapper</w:t>
      </w:r>
    </w:p>
    <w:p xmlns:wp14="http://schemas.microsoft.com/office/word/2010/wordml" w:rsidR="0F7A99BD" w:rsidP="3C2BE454" w:rsidRDefault="0F7A99BD" w14:paraId="1F0D431C" wp14:textId="77777777">
      <w:pPr>
        <w:rPr>
          <w:rFonts w:ascii="Calibri" w:hAnsi="Calibri" w:eastAsia="Calibri" w:cs="Calibri"/>
          <w:color w:val="5C7D9C"/>
          <w:sz w:val="24"/>
          <w:szCs w:val="24"/>
          <w:lang w:val="nl-BE"/>
        </w:rPr>
      </w:pPr>
      <w:r w:rsidRPr="3C2BE454">
        <w:rPr>
          <w:lang w:val="nl-BE"/>
        </w:rPr>
        <w:t>1996 Brugge</w:t>
      </w:r>
      <w:r w:rsidRPr="3C2BE454" w:rsidR="13F63C27">
        <w:rPr>
          <w:lang w:val="nl-BE"/>
        </w:rPr>
        <w:t xml:space="preserve"> - VVKSM St-Leo</w:t>
      </w:r>
    </w:p>
    <w:p xmlns:wp14="http://schemas.microsoft.com/office/word/2010/wordml" w:rsidRPr="00D90FA8" w:rsidR="0F7A99BD" w:rsidP="3C2BE454" w:rsidRDefault="0F7A99BD" w14:paraId="127516EB" wp14:textId="77777777">
      <w:pPr>
        <w:rPr>
          <w:rFonts w:ascii="Calibri" w:hAnsi="Calibri" w:eastAsia="Calibri" w:cs="Calibri"/>
          <w:color w:val="5C7D9C"/>
          <w:sz w:val="24"/>
          <w:szCs w:val="24"/>
          <w:lang w:val="fr-BE"/>
        </w:rPr>
      </w:pPr>
      <w:r w:rsidRPr="00D90FA8">
        <w:rPr>
          <w:lang w:val="fr-BE"/>
        </w:rPr>
        <w:t>1994</w:t>
      </w:r>
      <w:r w:rsidRPr="00D90FA8" w:rsidR="27F74A80">
        <w:rPr>
          <w:lang w:val="fr-BE"/>
        </w:rPr>
        <w:t xml:space="preserve"> Jambes </w:t>
      </w:r>
      <w:r w:rsidRPr="00D90FA8" w:rsidR="783AF768">
        <w:rPr>
          <w:lang w:val="fr-BE"/>
        </w:rPr>
        <w:t>-</w:t>
      </w:r>
      <w:r w:rsidRPr="00D90FA8" w:rsidR="6361C7F2">
        <w:rPr>
          <w:lang w:val="fr-BE"/>
        </w:rPr>
        <w:t xml:space="preserve"> </w:t>
      </w:r>
      <w:r w:rsidRPr="00D90FA8" w:rsidR="27F74A80">
        <w:rPr>
          <w:lang w:val="fr-BE"/>
        </w:rPr>
        <w:t>23</w:t>
      </w:r>
      <w:r w:rsidRPr="00D90FA8" w:rsidR="05C29D17">
        <w:rPr>
          <w:lang w:val="fr-BE"/>
        </w:rPr>
        <w:t>ème</w:t>
      </w:r>
      <w:r w:rsidRPr="00D90FA8" w:rsidR="27F74A80">
        <w:rPr>
          <w:lang w:val="fr-BE"/>
        </w:rPr>
        <w:t xml:space="preserve"> Sea</w:t>
      </w:r>
      <w:r w:rsidRPr="00D90FA8" w:rsidR="24D8F212">
        <w:rPr>
          <w:lang w:val="fr-BE"/>
        </w:rPr>
        <w:t>-</w:t>
      </w:r>
      <w:r w:rsidRPr="00D90FA8" w:rsidR="27F74A80">
        <w:rPr>
          <w:lang w:val="fr-BE"/>
        </w:rPr>
        <w:t xml:space="preserve">Scouts </w:t>
      </w:r>
      <w:r w:rsidRPr="00D90FA8" w:rsidR="22206DDF">
        <w:rPr>
          <w:lang w:val="fr-BE"/>
        </w:rPr>
        <w:t xml:space="preserve">et Sea-Guides </w:t>
      </w:r>
      <w:r w:rsidRPr="00D90FA8" w:rsidR="27F74A80">
        <w:rPr>
          <w:lang w:val="fr-BE"/>
        </w:rPr>
        <w:t>“Sambre et Meuse”</w:t>
      </w:r>
    </w:p>
    <w:p xmlns:wp14="http://schemas.microsoft.com/office/word/2010/wordml" w:rsidR="27F74A80" w:rsidP="3C2BE454" w:rsidRDefault="27F74A80" w14:paraId="2162E5B2" wp14:textId="77777777">
      <w:pPr>
        <w:rPr>
          <w:rFonts w:ascii="Calibri" w:hAnsi="Calibri" w:eastAsia="Calibri" w:cs="Calibri"/>
          <w:color w:val="5C7D9C"/>
          <w:sz w:val="24"/>
          <w:szCs w:val="24"/>
          <w:lang w:val="nl-BE"/>
        </w:rPr>
      </w:pPr>
      <w:r w:rsidRPr="3C2BE454">
        <w:rPr>
          <w:lang w:val="nl-BE"/>
        </w:rPr>
        <w:t xml:space="preserve">1992 </w:t>
      </w:r>
      <w:r w:rsidRPr="3C2BE454" w:rsidR="0F7A99BD">
        <w:rPr>
          <w:lang w:val="nl-BE"/>
        </w:rPr>
        <w:t>Oostende - 2de FOS Westhinder</w:t>
      </w:r>
    </w:p>
    <w:p xmlns:wp14="http://schemas.microsoft.com/office/word/2010/wordml" w:rsidR="0111812B" w:rsidP="24A09147" w:rsidRDefault="0111812B" w14:paraId="5DAB6C7B" wp14:textId="77777777">
      <w:pPr>
        <w:rPr>
          <w:lang w:val="nl-BE"/>
        </w:rPr>
      </w:pPr>
    </w:p>
    <w:p xmlns:wp14="http://schemas.microsoft.com/office/word/2010/wordml" w:rsidR="491AD0EF" w:rsidP="24A09147" w:rsidRDefault="0980852B" w14:paraId="0ED3F9AD" wp14:textId="77777777">
      <w:pPr>
        <w:rPr>
          <w:lang w:val="nl-BE"/>
        </w:rPr>
      </w:pPr>
      <w:r w:rsidRPr="3E8E75AD">
        <w:rPr>
          <w:rFonts w:ascii="Calibri" w:hAnsi="Calibri" w:eastAsia="Calibri" w:cs="Calibri"/>
          <w:lang w:val="nl-BE"/>
        </w:rPr>
        <w:t xml:space="preserve">Uit </w:t>
      </w:r>
      <w:hyperlink r:id="rId11">
        <w:r w:rsidRPr="3E8E75AD" w:rsidR="491AD0EF">
          <w:rPr>
            <w:rStyle w:val="Lienhypertexte"/>
            <w:rFonts w:ascii="Calibri" w:hAnsi="Calibri" w:eastAsia="Calibri" w:cs="Calibri"/>
            <w:lang w:val="nl-BE"/>
          </w:rPr>
          <w:t>https://wiki.fos.be/foswiki/Blauwe_Wimpel</w:t>
        </w:r>
      </w:hyperlink>
    </w:p>
    <w:p xmlns:wp14="http://schemas.microsoft.com/office/word/2010/wordml" w:rsidRPr="00D90FA8" w:rsidR="3C2BE454" w:rsidRDefault="3C2BE454" w14:paraId="02EB378F" wp14:textId="77777777">
      <w:pPr>
        <w:rPr>
          <w:lang w:val="nl-BE"/>
        </w:rPr>
      </w:pPr>
      <w:r w:rsidRPr="00D90FA8">
        <w:rPr>
          <w:lang w:val="nl-BE"/>
        </w:rPr>
        <w:br w:type="page"/>
      </w:r>
    </w:p>
    <w:p xmlns:wp14="http://schemas.microsoft.com/office/word/2010/wordml" w:rsidRPr="00C017BD" w:rsidR="430CC4A0" w:rsidP="3C2BE454" w:rsidRDefault="00D90FA8" w14:paraId="00A2D299" wp14:textId="77777777">
      <w:pPr>
        <w:pStyle w:val="Titre3"/>
        <w:spacing w:after="120"/>
        <w:rPr>
          <w:highlight w:val="lightGray"/>
          <w:lang w:val="nl-BE"/>
        </w:rPr>
      </w:pPr>
      <w:r w:rsidRPr="00C017BD">
        <w:rPr>
          <w:highlight w:val="lightGray"/>
          <w:lang w:val="nl-BE"/>
        </w:rPr>
        <w:lastRenderedPageBreak/>
        <w:t>Eenheden</w:t>
      </w:r>
    </w:p>
    <w:p xmlns:wp14="http://schemas.microsoft.com/office/word/2010/wordml" w:rsidR="00D90FA8" w:rsidRDefault="00D90FA8" w14:paraId="6BC040EC" wp14:textId="77777777">
      <w:pPr>
        <w:rPr>
          <w:rStyle w:val="normaltextrun"/>
          <w:rFonts w:ascii="Calibri" w:hAnsi="Calibri" w:cs="Calibri"/>
          <w:lang w:val="nl-BE"/>
        </w:rPr>
      </w:pPr>
      <w:r w:rsidRPr="00A86E25">
        <w:rPr>
          <w:rStyle w:val="normaltextrun"/>
          <w:rFonts w:ascii="Calibri" w:hAnsi="Calibri" w:cs="Calibri"/>
          <w:lang w:val="nl-BE"/>
        </w:rPr>
        <w:t xml:space="preserve">Van 7 t.e.m. 9 mei 2021 wordt Zeebrugge het centrum van België voor zeescoutsen. In de Marine basis willen </w:t>
      </w:r>
      <w:r>
        <w:rPr>
          <w:rStyle w:val="normaltextrun"/>
          <w:rFonts w:ascii="Calibri" w:hAnsi="Calibri" w:cs="Calibri"/>
          <w:lang w:val="nl-BE"/>
        </w:rPr>
        <w:t xml:space="preserve">we jullie </w:t>
      </w:r>
      <w:r w:rsidRPr="00A86E25">
        <w:rPr>
          <w:rStyle w:val="normaltextrun"/>
          <w:rFonts w:ascii="Calibri" w:hAnsi="Calibri" w:cs="Calibri"/>
          <w:lang w:val="nl-BE"/>
        </w:rPr>
        <w:t>allemaal met open armen ontvangen om samen te strijden voor</w:t>
      </w:r>
      <w:r w:rsidRPr="00A86E25">
        <w:rPr>
          <w:rStyle w:val="eop"/>
          <w:rFonts w:ascii="Calibri" w:hAnsi="Calibri" w:cs="Calibri"/>
          <w:lang w:val="nl-BE"/>
        </w:rPr>
        <w:t xml:space="preserve"> </w:t>
      </w:r>
      <w:r w:rsidRPr="00A86E25">
        <w:rPr>
          <w:rStyle w:val="normaltextrun"/>
          <w:rFonts w:ascii="Calibri" w:hAnsi="Calibri" w:cs="Calibri"/>
          <w:lang w:val="nl-BE"/>
        </w:rPr>
        <w:t xml:space="preserve">de Blauwe Wimpel 2021. </w:t>
      </w:r>
    </w:p>
    <w:p xmlns:wp14="http://schemas.microsoft.com/office/word/2010/wordml" w:rsidRPr="00E71949" w:rsidR="00D90FA8" w:rsidRDefault="00D90FA8" w14:paraId="5D4FB8C3" wp14:textId="77777777">
      <w:pPr>
        <w:rPr>
          <w:rStyle w:val="normaltextrun"/>
          <w:rFonts w:ascii="Calibri" w:hAnsi="Calibri" w:cs="Calibri"/>
          <w:i/>
          <w:color w:val="0070C0"/>
          <w:lang w:val="nl-BE"/>
        </w:rPr>
      </w:pPr>
      <w:r w:rsidRPr="00E71949">
        <w:rPr>
          <w:rStyle w:val="normaltextrun"/>
          <w:rFonts w:ascii="Calibri" w:hAnsi="Calibri" w:cs="Calibri"/>
          <w:i/>
          <w:color w:val="0070C0"/>
          <w:lang w:val="nl-BE"/>
        </w:rPr>
        <w:t>Voorinschrijving</w:t>
      </w:r>
    </w:p>
    <w:p xmlns:wp14="http://schemas.microsoft.com/office/word/2010/wordml" w:rsidRPr="00D90FA8" w:rsidR="00D90FA8" w:rsidP="00D90FA8" w:rsidRDefault="0044163F" w14:paraId="79C2E1A0" wp14:textId="77777777">
      <w:pPr>
        <w:rPr>
          <w:lang w:val="nl-BE"/>
        </w:rPr>
      </w:pPr>
      <w:r>
        <w:rPr>
          <w:lang w:val="nl-BE"/>
        </w:rPr>
        <w:t>Om deel te nemen, v</w:t>
      </w:r>
      <w:r w:rsidRPr="00D90FA8" w:rsidR="00D90FA8">
        <w:rPr>
          <w:lang w:val="nl-BE"/>
        </w:rPr>
        <w:t xml:space="preserve">ul voor 25 januari 2021 het inschrijfformulier in. Laat het ons ook weten als uw </w:t>
      </w:r>
      <w:r>
        <w:rPr>
          <w:lang w:val="nl-BE"/>
        </w:rPr>
        <w:t>eenheid</w:t>
      </w:r>
      <w:r w:rsidRPr="00D90FA8" w:rsidR="00D90FA8">
        <w:rPr>
          <w:lang w:val="nl-BE"/>
        </w:rPr>
        <w:t xml:space="preserve"> niet zal deelnemen aan de </w:t>
      </w:r>
      <w:r w:rsidR="00D90FA8">
        <w:rPr>
          <w:lang w:val="nl-BE"/>
        </w:rPr>
        <w:t>Blauwe Wimpel</w:t>
      </w:r>
      <w:r w:rsidRPr="00D90FA8" w:rsidR="00D90FA8">
        <w:rPr>
          <w:lang w:val="nl-BE"/>
        </w:rPr>
        <w:t xml:space="preserve"> 2021.</w:t>
      </w:r>
    </w:p>
    <w:p xmlns:wp14="http://schemas.microsoft.com/office/word/2010/wordml" w:rsidRPr="0034658E" w:rsidR="00D90FA8" w:rsidP="00D90FA8" w:rsidRDefault="0044163F" w14:paraId="0A71C5C4" wp14:textId="77777777">
      <w:pPr>
        <w:rPr>
          <w:lang w:val="nl-BE"/>
        </w:rPr>
      </w:pPr>
      <w:r w:rsidRPr="0044163F">
        <w:rPr>
          <w:lang w:val="nl-NL"/>
        </w:rPr>
        <w:t xml:space="preserve">Je deelname wordt pas in aanmerking genomen na ontvangst van het formulier en een storting van 150 euro op het volgende rekeningnummer </w:t>
      </w:r>
      <w:r>
        <w:rPr>
          <w:lang w:val="nl-NL"/>
        </w:rPr>
        <w:t>ten laatste voor</w:t>
      </w:r>
      <w:r w:rsidRPr="0044163F">
        <w:rPr>
          <w:lang w:val="nl-NL"/>
        </w:rPr>
        <w:t xml:space="preserve"> 21 januari:</w:t>
      </w:r>
    </w:p>
    <w:p xmlns:wp14="http://schemas.microsoft.com/office/word/2010/wordml" w:rsidRPr="00D90FA8" w:rsidR="00D90FA8" w:rsidP="00D90FA8" w:rsidRDefault="00D90FA8" w14:paraId="5C60AA3A" wp14:textId="77777777">
      <w:pPr>
        <w:ind w:left="708"/>
        <w:rPr>
          <w:rFonts w:ascii="Calibri" w:hAnsi="Calibri" w:eastAsia="Calibri" w:cs="Calibri"/>
          <w:lang w:val="nl-BE"/>
        </w:rPr>
      </w:pPr>
      <w:r w:rsidRPr="00D90FA8">
        <w:rPr>
          <w:rFonts w:ascii="Calibri" w:hAnsi="Calibri" w:eastAsia="Calibri" w:cs="Calibri"/>
          <w:lang w:val="nl-BE"/>
        </w:rPr>
        <w:t>BW2021FB</w:t>
      </w:r>
      <w:r w:rsidRPr="00D90FA8">
        <w:rPr>
          <w:lang w:val="nl-BE"/>
        </w:rPr>
        <w:br/>
      </w:r>
      <w:r w:rsidRPr="00D90FA8">
        <w:rPr>
          <w:rFonts w:ascii="Calibri" w:hAnsi="Calibri" w:eastAsia="Calibri" w:cs="Calibri"/>
          <w:lang w:val="nl-BE"/>
        </w:rPr>
        <w:t xml:space="preserve">BE82 0018 9746 </w:t>
      </w:r>
      <w:proofErr w:type="gramStart"/>
      <w:r w:rsidRPr="00D90FA8">
        <w:rPr>
          <w:rFonts w:ascii="Calibri" w:hAnsi="Calibri" w:eastAsia="Calibri" w:cs="Calibri"/>
          <w:lang w:val="nl-BE"/>
        </w:rPr>
        <w:t>2668</w:t>
      </w:r>
      <w:r w:rsidRPr="00D90FA8">
        <w:rPr>
          <w:lang w:val="nl-BE"/>
        </w:rPr>
        <w:br/>
      </w:r>
      <w:r w:rsidRPr="00D90FA8">
        <w:rPr>
          <w:rFonts w:ascii="Calibri" w:hAnsi="Calibri" w:eastAsia="Calibri" w:cs="Calibri"/>
          <w:lang w:val="nl-BE"/>
        </w:rPr>
        <w:t>Communicatie :</w:t>
      </w:r>
      <w:proofErr w:type="gramEnd"/>
      <w:r w:rsidRPr="00D90FA8">
        <w:rPr>
          <w:rFonts w:ascii="Calibri" w:hAnsi="Calibri" w:eastAsia="Calibri" w:cs="Calibri"/>
          <w:lang w:val="nl-BE"/>
        </w:rPr>
        <w:t xml:space="preserve"> Blauwe Wimpel + </w:t>
      </w:r>
      <w:r w:rsidRPr="004B6AA5">
        <w:rPr>
          <w:rStyle w:val="normaltextrun"/>
          <w:rFonts w:ascii="Calibri" w:hAnsi="Calibri" w:cs="Calibri"/>
          <w:lang w:val="nl-BE"/>
        </w:rPr>
        <w:t>naam</w:t>
      </w:r>
      <w:r>
        <w:rPr>
          <w:rStyle w:val="normaltextrun"/>
          <w:rFonts w:ascii="Calibri" w:hAnsi="Calibri" w:cs="Calibri"/>
          <w:lang w:val="nl-BE"/>
        </w:rPr>
        <w:t xml:space="preserve"> </w:t>
      </w:r>
      <w:r w:rsidRPr="004B6AA5">
        <w:rPr>
          <w:rStyle w:val="normaltextrun"/>
          <w:rFonts w:ascii="Calibri" w:hAnsi="Calibri" w:cs="Calibri"/>
          <w:lang w:val="nl-BE"/>
        </w:rPr>
        <w:t>eenheid</w:t>
      </w:r>
    </w:p>
    <w:p xmlns:wp14="http://schemas.microsoft.com/office/word/2010/wordml" w:rsidR="00D90FA8" w:rsidP="00D90FA8" w:rsidRDefault="00D90FA8" w14:paraId="46429A29" wp14:textId="77777777">
      <w:pPr>
        <w:rPr>
          <w:lang w:val="nl-BE"/>
        </w:rPr>
      </w:pPr>
      <w:r w:rsidRPr="00D90FA8">
        <w:rPr>
          <w:lang w:val="nl-BE"/>
        </w:rPr>
        <w:t>Deze aanbetaling wordt terugbetaald na het evenement of in geval van annulering als gevolg van COVID.</w:t>
      </w:r>
    </w:p>
    <w:p xmlns:wp14="http://schemas.microsoft.com/office/word/2010/wordml" w:rsidRPr="00D90FA8" w:rsidR="00D90FA8" w:rsidP="00D90FA8" w:rsidRDefault="00D90FA8" w14:paraId="36BDEC72" wp14:textId="77777777">
      <w:pPr>
        <w:rPr>
          <w:rFonts w:ascii="Calibri" w:hAnsi="Calibri" w:eastAsia="Calibri" w:cs="Calibri"/>
          <w:i/>
          <w:iCs/>
          <w:lang w:val="nl-BE"/>
        </w:rPr>
      </w:pPr>
      <w:r w:rsidRPr="00D90FA8">
        <w:rPr>
          <w:rFonts w:ascii="Calibri" w:hAnsi="Calibri" w:eastAsia="Calibri" w:cs="Calibri"/>
          <w:i/>
          <w:iCs/>
          <w:lang w:val="nl-BE"/>
        </w:rPr>
        <w:t>Formul</w:t>
      </w:r>
      <w:r w:rsidR="0044163F">
        <w:rPr>
          <w:rFonts w:ascii="Calibri" w:hAnsi="Calibri" w:eastAsia="Calibri" w:cs="Calibri"/>
          <w:i/>
          <w:iCs/>
          <w:lang w:val="nl-BE"/>
        </w:rPr>
        <w:t>ier</w:t>
      </w:r>
    </w:p>
    <w:p xmlns:wp14="http://schemas.microsoft.com/office/word/2010/wordml" w:rsidRPr="00D90FA8" w:rsidR="00D90FA8" w:rsidP="00D90FA8" w:rsidRDefault="00D90FA8" w14:paraId="41BA4A6A" wp14:textId="77777777">
      <w:pPr>
        <w:rPr>
          <w:rFonts w:ascii="Calibri" w:hAnsi="Calibri" w:eastAsia="Calibri" w:cs="Calibri"/>
          <w:i/>
          <w:iCs/>
          <w:noProof/>
          <w:lang w:val="nl-BE"/>
        </w:rPr>
      </w:pPr>
      <w:r w:rsidRPr="00D90FA8">
        <w:rPr>
          <w:rFonts w:ascii="Calibri" w:hAnsi="Calibri" w:eastAsia="Calibri" w:cs="Calibri"/>
          <w:i/>
          <w:iCs/>
          <w:noProof/>
          <w:lang w:val="nl-BE"/>
        </w:rPr>
        <w:t>&lt;iframe width="640px" height= "480px" src= "https://forms.office.com/Pages/ResponsePage.aspx?id=wJTp-yMqB0unqR9n4eLmF1y1L-8qYpZFpOx-CGgFSQZUNDIwQ0wxRUVUOVVMQVk3SlVNWDZQWVlRSSQlQCN0PWcu&amp;embed=true" frameborder= "0" marginwidth= "0" marginheight= "0" style= "border: none; max-width:100%; max-height:100vh" allowfullscreen webkitallowfullscreen mozallowfullscreen msallowfullscreen&gt; &lt;/iframe&gt;</w:t>
      </w:r>
    </w:p>
    <w:p xmlns:wp14="http://schemas.microsoft.com/office/word/2010/wordml" w:rsidRPr="00E71949" w:rsidR="00D90FA8" w:rsidP="00D90FA8" w:rsidRDefault="00D90FA8" w14:paraId="4A656934" wp14:textId="77777777">
      <w:pPr>
        <w:rPr>
          <w:i/>
          <w:color w:val="0070C0"/>
          <w:lang w:val="nl-BE"/>
        </w:rPr>
      </w:pPr>
      <w:r w:rsidRPr="00E71949">
        <w:rPr>
          <w:i/>
          <w:color w:val="0070C0"/>
          <w:lang w:val="nl-BE"/>
        </w:rPr>
        <w:t>Registratie van de deelnemers</w:t>
      </w:r>
    </w:p>
    <w:p xmlns:wp14="http://schemas.microsoft.com/office/word/2010/wordml" w:rsidRPr="00D90FA8" w:rsidR="00D90FA8" w:rsidP="00D90FA8" w:rsidRDefault="00D90FA8" w14:paraId="02BA47D3" wp14:textId="77777777">
      <w:pPr>
        <w:rPr>
          <w:lang w:val="nl-BE"/>
        </w:rPr>
      </w:pPr>
      <w:r w:rsidRPr="00D90FA8">
        <w:rPr>
          <w:lang w:val="nl-BE"/>
        </w:rPr>
        <w:t xml:space="preserve"> De definitieve inschrijving van de deelnemers gebeurt door het onderstaande document </w:t>
      </w:r>
      <w:r w:rsidR="0044163F">
        <w:rPr>
          <w:lang w:val="nl-BE"/>
        </w:rPr>
        <w:t xml:space="preserve">ingevuld, </w:t>
      </w:r>
      <w:r w:rsidRPr="00D90FA8">
        <w:rPr>
          <w:lang w:val="nl-BE"/>
        </w:rPr>
        <w:t xml:space="preserve">door te </w:t>
      </w:r>
      <w:r w:rsidR="0044163F">
        <w:rPr>
          <w:lang w:val="nl-BE"/>
        </w:rPr>
        <w:t>sturen</w:t>
      </w:r>
      <w:r w:rsidRPr="00D90FA8">
        <w:rPr>
          <w:lang w:val="nl-BE"/>
        </w:rPr>
        <w:t xml:space="preserve"> naar het </w:t>
      </w:r>
      <w:r w:rsidR="0044163F">
        <w:rPr>
          <w:lang w:val="nl-BE"/>
        </w:rPr>
        <w:t xml:space="preserve">volgend e-mail </w:t>
      </w:r>
      <w:r w:rsidRPr="00D90FA8">
        <w:rPr>
          <w:lang w:val="nl-BE"/>
        </w:rPr>
        <w:t xml:space="preserve">adres: </w:t>
      </w:r>
      <w:r w:rsidRPr="00E71949">
        <w:rPr>
          <w:highlight w:val="yellow"/>
          <w:lang w:val="nl-BE"/>
        </w:rPr>
        <w:t>XXXXXX@blauwewimpel2021.be</w:t>
      </w:r>
    </w:p>
    <w:p xmlns:wp14="http://schemas.microsoft.com/office/word/2010/wordml" w:rsidRPr="00D90FA8" w:rsidR="00D90FA8" w:rsidP="00D90FA8" w:rsidRDefault="0044163F" w14:paraId="71DCF959" wp14:textId="77777777">
      <w:pPr>
        <w:rPr>
          <w:lang w:val="nl-BE"/>
        </w:rPr>
      </w:pPr>
      <w:r>
        <w:rPr>
          <w:lang w:val="nl-BE"/>
        </w:rPr>
        <w:t xml:space="preserve">Gelieve </w:t>
      </w:r>
      <w:r w:rsidRPr="00D90FA8" w:rsidR="00D90FA8">
        <w:rPr>
          <w:lang w:val="nl-BE"/>
        </w:rPr>
        <w:t>de geschatte tijd en aankomstdatum in de e-mail en het bestand</w:t>
      </w:r>
      <w:r>
        <w:rPr>
          <w:lang w:val="nl-BE"/>
        </w:rPr>
        <w:t xml:space="preserve"> te vermelden</w:t>
      </w:r>
      <w:r w:rsidRPr="00D90FA8" w:rsidR="00D90FA8">
        <w:rPr>
          <w:lang w:val="nl-BE"/>
        </w:rPr>
        <w:t>.</w:t>
      </w:r>
    </w:p>
    <w:p xmlns:wp14="http://schemas.microsoft.com/office/word/2010/wordml" w:rsidR="00D90FA8" w:rsidP="00D90FA8" w:rsidRDefault="00D90FA8" w14:paraId="111322DF" wp14:textId="77777777">
      <w:pPr>
        <w:rPr>
          <w:lang w:val="nl-BE"/>
        </w:rPr>
      </w:pPr>
      <w:r w:rsidRPr="00D90FA8">
        <w:rPr>
          <w:lang w:val="nl-BE"/>
        </w:rPr>
        <w:t>Uw inschrijving wordt pas in aanmerking genomen na ontvangst van het formulier en het bedrag van de inschrijvingen (32 euro per deelnemer) op de rekening:</w:t>
      </w:r>
    </w:p>
    <w:p xmlns:wp14="http://schemas.microsoft.com/office/word/2010/wordml" w:rsidRPr="00D90FA8" w:rsidR="00D90FA8" w:rsidP="00D90FA8" w:rsidRDefault="00D90FA8" w14:paraId="6F91C66E" wp14:textId="77777777">
      <w:pPr>
        <w:ind w:left="708"/>
        <w:rPr>
          <w:rFonts w:ascii="Calibri" w:hAnsi="Calibri" w:eastAsia="Calibri" w:cs="Calibri"/>
          <w:lang w:val="nl-BE"/>
        </w:rPr>
      </w:pPr>
      <w:r w:rsidRPr="00D90FA8">
        <w:rPr>
          <w:rFonts w:ascii="Calibri" w:hAnsi="Calibri" w:eastAsia="Calibri" w:cs="Calibri"/>
          <w:lang w:val="nl-BE"/>
        </w:rPr>
        <w:t>BW2021FB</w:t>
      </w:r>
      <w:r w:rsidRPr="00D90FA8">
        <w:rPr>
          <w:lang w:val="nl-BE"/>
        </w:rPr>
        <w:br/>
      </w:r>
      <w:r w:rsidRPr="00D90FA8">
        <w:rPr>
          <w:rFonts w:ascii="Calibri" w:hAnsi="Calibri" w:eastAsia="Calibri" w:cs="Calibri"/>
          <w:lang w:val="nl-BE"/>
        </w:rPr>
        <w:t>BE82 0018 9746 2668</w:t>
      </w:r>
      <w:r w:rsidRPr="00D90FA8">
        <w:rPr>
          <w:lang w:val="nl-BE"/>
        </w:rPr>
        <w:br/>
      </w:r>
      <w:r w:rsidRPr="00D90FA8">
        <w:rPr>
          <w:rFonts w:ascii="Calibri" w:hAnsi="Calibri" w:eastAsia="Calibri" w:cs="Calibri"/>
          <w:lang w:val="nl-BE"/>
        </w:rPr>
        <w:t xml:space="preserve">Communicatie : </w:t>
      </w:r>
      <w:r>
        <w:rPr>
          <w:rFonts w:ascii="Calibri" w:hAnsi="Calibri" w:eastAsia="Calibri" w:cs="Calibri"/>
          <w:lang w:val="nl-BE"/>
        </w:rPr>
        <w:t>Deelname</w:t>
      </w:r>
      <w:r w:rsidRPr="00D90FA8">
        <w:rPr>
          <w:rFonts w:ascii="Calibri" w:hAnsi="Calibri" w:eastAsia="Calibri" w:cs="Calibri"/>
          <w:lang w:val="nl-BE"/>
        </w:rPr>
        <w:t xml:space="preserve"> + </w:t>
      </w:r>
      <w:r w:rsidRPr="004B6AA5">
        <w:rPr>
          <w:rStyle w:val="normaltextrun"/>
          <w:rFonts w:ascii="Calibri" w:hAnsi="Calibri" w:cs="Calibri"/>
          <w:lang w:val="nl-BE"/>
        </w:rPr>
        <w:t>naam</w:t>
      </w:r>
      <w:r>
        <w:rPr>
          <w:rStyle w:val="normaltextrun"/>
          <w:rFonts w:ascii="Calibri" w:hAnsi="Calibri" w:cs="Calibri"/>
          <w:lang w:val="nl-BE"/>
        </w:rPr>
        <w:t xml:space="preserve"> en nummer </w:t>
      </w:r>
      <w:r w:rsidRPr="004B6AA5">
        <w:rPr>
          <w:rStyle w:val="normaltextrun"/>
          <w:rFonts w:ascii="Calibri" w:hAnsi="Calibri" w:cs="Calibri"/>
          <w:lang w:val="nl-BE"/>
        </w:rPr>
        <w:t>eenheid</w:t>
      </w:r>
    </w:p>
    <w:p xmlns:wp14="http://schemas.microsoft.com/office/word/2010/wordml" w:rsidRPr="00E71949" w:rsidR="00E71949" w:rsidP="00E71949" w:rsidRDefault="00E71949" w14:paraId="18846473" wp14:textId="77777777">
      <w:pPr>
        <w:rPr>
          <w:lang w:val="nl-BE"/>
        </w:rPr>
      </w:pPr>
      <w:r w:rsidRPr="00E71949">
        <w:rPr>
          <w:lang w:val="nl-BE"/>
        </w:rPr>
        <w:t>De inschrijving</w:t>
      </w:r>
      <w:r w:rsidR="0044163F">
        <w:rPr>
          <w:lang w:val="nl-BE"/>
        </w:rPr>
        <w:t>en</w:t>
      </w:r>
      <w:r w:rsidRPr="00E71949">
        <w:rPr>
          <w:lang w:val="nl-BE"/>
        </w:rPr>
        <w:t xml:space="preserve"> start</w:t>
      </w:r>
      <w:r w:rsidR="0044163F">
        <w:rPr>
          <w:lang w:val="nl-BE"/>
        </w:rPr>
        <w:t>ten</w:t>
      </w:r>
      <w:r w:rsidRPr="00E71949">
        <w:rPr>
          <w:lang w:val="nl-BE"/>
        </w:rPr>
        <w:t xml:space="preserve"> op </w:t>
      </w:r>
      <w:r w:rsidRPr="00E71949">
        <w:rPr>
          <w:highlight w:val="yellow"/>
          <w:lang w:val="nl-BE"/>
        </w:rPr>
        <w:t>XX XXXXX 2021 en sluit</w:t>
      </w:r>
      <w:r w:rsidR="0044163F">
        <w:rPr>
          <w:highlight w:val="yellow"/>
          <w:lang w:val="nl-BE"/>
        </w:rPr>
        <w:t>en</w:t>
      </w:r>
      <w:r w:rsidRPr="00E71949">
        <w:rPr>
          <w:highlight w:val="yellow"/>
          <w:lang w:val="nl-BE"/>
        </w:rPr>
        <w:t xml:space="preserve"> op XX XXXXX 2021.</w:t>
      </w:r>
    </w:p>
    <w:p xmlns:wp14="http://schemas.microsoft.com/office/word/2010/wordml" w:rsidRPr="00E71949" w:rsidR="00E71949" w:rsidP="00E71949" w:rsidRDefault="00E71949" w14:paraId="22FA4834" wp14:textId="77777777">
      <w:pPr>
        <w:rPr>
          <w:lang w:val="nl-BE"/>
        </w:rPr>
      </w:pPr>
      <w:r w:rsidRPr="00E71949">
        <w:rPr>
          <w:highlight w:val="yellow"/>
          <w:lang w:val="nl-BE"/>
        </w:rPr>
        <w:t>Modelbestand dat moet worden verstrekt</w:t>
      </w:r>
    </w:p>
    <w:p xmlns:wp14="http://schemas.microsoft.com/office/word/2010/wordml" w:rsidRPr="00E71949" w:rsidR="00E71949" w:rsidP="00E71949" w:rsidRDefault="00E71949" w14:paraId="61C42673" wp14:textId="77777777">
      <w:pPr>
        <w:rPr>
          <w:i/>
          <w:color w:val="0070C0"/>
          <w:lang w:val="nl-BE"/>
        </w:rPr>
      </w:pPr>
      <w:r w:rsidRPr="00E71949">
        <w:rPr>
          <w:i/>
          <w:color w:val="0070C0"/>
          <w:lang w:val="nl-BE"/>
        </w:rPr>
        <w:t>Praktische infos</w:t>
      </w:r>
    </w:p>
    <w:p xmlns:wp14="http://schemas.microsoft.com/office/word/2010/wordml" w:rsidRPr="00E71949" w:rsidR="00E71949" w:rsidP="00E71949" w:rsidRDefault="00E71949" w14:paraId="60269240" wp14:textId="77777777">
      <w:pPr>
        <w:rPr>
          <w:lang w:val="nl-BE"/>
        </w:rPr>
      </w:pPr>
      <w:r w:rsidRPr="00E71949">
        <w:rPr>
          <w:lang w:val="nl-BE"/>
        </w:rPr>
        <w:t>Waar? Op marinebasis Graaf Jansdijk 1, 8380 Zeebrugge</w:t>
      </w:r>
    </w:p>
    <w:p xmlns:wp14="http://schemas.microsoft.com/office/word/2010/wordml" w:rsidRPr="00E71949" w:rsidR="00E71949" w:rsidP="00E71949" w:rsidRDefault="00E71949" w14:paraId="5FFC39E9" wp14:textId="77777777">
      <w:pPr>
        <w:rPr>
          <w:lang w:val="nl-BE"/>
        </w:rPr>
      </w:pPr>
      <w:r w:rsidRPr="00E71949">
        <w:rPr>
          <w:lang w:val="nl-BE"/>
        </w:rPr>
        <w:t>Leeftijdscategorieën?</w:t>
      </w:r>
    </w:p>
    <w:p xmlns:wp14="http://schemas.microsoft.com/office/word/2010/wordml" w:rsidRPr="00E71949" w:rsidR="00E71949" w:rsidP="00E71949" w:rsidRDefault="00E71949" w14:paraId="29378F3C" wp14:textId="77777777">
      <w:pPr>
        <w:rPr>
          <w:lang w:val="nl-BE"/>
        </w:rPr>
      </w:pPr>
      <w:r w:rsidRPr="00E71949">
        <w:rPr>
          <w:lang w:val="nl-BE"/>
        </w:rPr>
        <w:t>-10 tot 12 jaar oud (geboren in 2011, 2010, 2009)</w:t>
      </w:r>
    </w:p>
    <w:p xmlns:wp14="http://schemas.microsoft.com/office/word/2010/wordml" w:rsidRPr="00E71949" w:rsidR="00E71949" w:rsidP="00E71949" w:rsidRDefault="00E71949" w14:paraId="3B2E5663" wp14:textId="77777777">
      <w:pPr>
        <w:rPr>
          <w:lang w:val="nl-BE"/>
        </w:rPr>
      </w:pPr>
      <w:r w:rsidRPr="00E71949">
        <w:rPr>
          <w:lang w:val="nl-BE"/>
        </w:rPr>
        <w:t>-13 tot 15 jaar oud (geboren in 2008, 2007, 2006)</w:t>
      </w:r>
    </w:p>
    <w:p xmlns:wp14="http://schemas.microsoft.com/office/word/2010/wordml" w:rsidR="00E71949" w:rsidP="00E71949" w:rsidRDefault="00E71949" w14:paraId="5D016E4B" wp14:textId="77777777">
      <w:pPr>
        <w:rPr>
          <w:lang w:val="nl-BE"/>
        </w:rPr>
      </w:pPr>
      <w:r w:rsidRPr="00E71949">
        <w:rPr>
          <w:lang w:val="nl-BE"/>
        </w:rPr>
        <w:lastRenderedPageBreak/>
        <w:t>-16 tot 18 jaar (geboren in 2005, 2004, 2003)</w:t>
      </w:r>
    </w:p>
    <w:p xmlns:wp14="http://schemas.microsoft.com/office/word/2010/wordml" w:rsidRPr="00E71949" w:rsidR="00E71949" w:rsidP="00E71949" w:rsidRDefault="00E71949" w14:paraId="1D8EC86A" wp14:textId="77777777">
      <w:pPr>
        <w:rPr>
          <w:lang w:val="nl-BE"/>
        </w:rPr>
      </w:pPr>
      <w:r w:rsidRPr="00E71949">
        <w:rPr>
          <w:lang w:val="nl-BE"/>
        </w:rPr>
        <w:t xml:space="preserve"> (Een</w:t>
      </w:r>
      <w:r w:rsidR="009C7A3A">
        <w:rPr>
          <w:lang w:val="nl-BE"/>
        </w:rPr>
        <w:t xml:space="preserve"> </w:t>
      </w:r>
      <w:r>
        <w:rPr>
          <w:lang w:val="nl-BE"/>
        </w:rPr>
        <w:t>kwartier</w:t>
      </w:r>
      <w:r w:rsidRPr="00E71949">
        <w:rPr>
          <w:lang w:val="nl-BE"/>
        </w:rPr>
        <w:t xml:space="preserve"> bestaat uit ten minste 6 personen en maximaal 8 personen)</w:t>
      </w:r>
    </w:p>
    <w:p xmlns:wp14="http://schemas.microsoft.com/office/word/2010/wordml" w:rsidRPr="002B0FE7" w:rsidR="00E71949" w:rsidP="00E71949" w:rsidRDefault="00E71949" w14:paraId="5E72B1BC" wp14:textId="77777777">
      <w:pPr>
        <w:rPr>
          <w:i/>
          <w:lang w:val="nl-BE"/>
        </w:rPr>
      </w:pPr>
      <w:r w:rsidRPr="002B0FE7">
        <w:rPr>
          <w:i/>
          <w:lang w:val="nl-BE"/>
        </w:rPr>
        <w:t>Deelname aan kosten?</w:t>
      </w:r>
    </w:p>
    <w:p xmlns:wp14="http://schemas.microsoft.com/office/word/2010/wordml" w:rsidRPr="00E71949" w:rsidR="00E71949" w:rsidP="00E71949" w:rsidRDefault="00E71949" w14:paraId="4B18E3D5" wp14:textId="77777777">
      <w:pPr>
        <w:rPr>
          <w:lang w:val="nl-BE"/>
        </w:rPr>
      </w:pPr>
      <w:r>
        <w:rPr>
          <w:lang w:val="nl-BE"/>
        </w:rPr>
        <w:t xml:space="preserve">32€ </w:t>
      </w:r>
      <w:r w:rsidRPr="00E71949">
        <w:rPr>
          <w:lang w:val="nl-BE"/>
        </w:rPr>
        <w:t>(transfer tussen station Zeebrugge en marinebasis te voet)</w:t>
      </w:r>
    </w:p>
    <w:p xmlns:wp14="http://schemas.microsoft.com/office/word/2010/wordml" w:rsidRPr="002B0FE7" w:rsidR="00E71949" w:rsidP="00E71949" w:rsidRDefault="002B0FE7" w14:paraId="7AFDBB6F" wp14:textId="77777777">
      <w:pPr>
        <w:rPr>
          <w:i/>
          <w:lang w:val="nl-BE"/>
        </w:rPr>
      </w:pPr>
      <w:r>
        <w:rPr>
          <w:i/>
          <w:lang w:val="nl-BE"/>
        </w:rPr>
        <w:t>Leiding</w:t>
      </w:r>
      <w:r w:rsidRPr="002B0FE7" w:rsidR="00E71949">
        <w:rPr>
          <w:i/>
          <w:lang w:val="nl-BE"/>
        </w:rPr>
        <w:t>?</w:t>
      </w:r>
    </w:p>
    <w:p xmlns:wp14="http://schemas.microsoft.com/office/word/2010/wordml" w:rsidRPr="00E71949" w:rsidR="00E71949" w:rsidP="00E71949" w:rsidRDefault="009C7A3A" w14:paraId="1F973374" wp14:textId="77777777">
      <w:pPr>
        <w:rPr>
          <w:lang w:val="nl-BE"/>
        </w:rPr>
      </w:pPr>
      <w:r>
        <w:rPr>
          <w:lang w:val="nl-BE"/>
        </w:rPr>
        <w:t>Voor een vlot verloop</w:t>
      </w:r>
      <w:r w:rsidRPr="00E71949" w:rsidR="00E71949">
        <w:rPr>
          <w:lang w:val="nl-BE"/>
        </w:rPr>
        <w:t xml:space="preserve"> </w:t>
      </w:r>
      <w:r>
        <w:rPr>
          <w:lang w:val="nl-BE"/>
        </w:rPr>
        <w:t>v</w:t>
      </w:r>
      <w:r w:rsidRPr="00E71949" w:rsidR="00E71949">
        <w:rPr>
          <w:lang w:val="nl-BE"/>
        </w:rPr>
        <w:t xml:space="preserve">an deze </w:t>
      </w:r>
      <w:r w:rsidR="00E71949">
        <w:rPr>
          <w:lang w:val="nl-BE"/>
        </w:rPr>
        <w:t>Blauwe Wimpel</w:t>
      </w:r>
      <w:r w:rsidRPr="00E71949" w:rsidR="00E71949">
        <w:rPr>
          <w:lang w:val="nl-BE"/>
        </w:rPr>
        <w:t xml:space="preserve"> goed werkt, vragen wij om minimaal 1 </w:t>
      </w:r>
      <w:r w:rsidR="002B0FE7">
        <w:rPr>
          <w:lang w:val="nl-BE"/>
        </w:rPr>
        <w:t>leiding</w:t>
      </w:r>
      <w:r w:rsidRPr="00E71949" w:rsidR="00E71949">
        <w:rPr>
          <w:lang w:val="nl-BE"/>
        </w:rPr>
        <w:t xml:space="preserve"> voor 5 deelnemers te </w:t>
      </w:r>
      <w:r>
        <w:rPr>
          <w:lang w:val="nl-BE"/>
        </w:rPr>
        <w:t>voorzien</w:t>
      </w:r>
      <w:r w:rsidRPr="00E71949" w:rsidR="00E71949">
        <w:rPr>
          <w:lang w:val="nl-BE"/>
        </w:rPr>
        <w:t>.</w:t>
      </w:r>
    </w:p>
    <w:p xmlns:wp14="http://schemas.microsoft.com/office/word/2010/wordml" w:rsidRPr="002B0FE7" w:rsidR="00E71949" w:rsidP="00E71949" w:rsidRDefault="00E71949" w14:paraId="2F05061B" wp14:textId="77777777">
      <w:pPr>
        <w:rPr>
          <w:i/>
          <w:color w:val="0070C0"/>
          <w:lang w:val="nl-BE"/>
        </w:rPr>
      </w:pPr>
      <w:r w:rsidRPr="002B0FE7">
        <w:rPr>
          <w:i/>
          <w:color w:val="0070C0"/>
          <w:lang w:val="nl-BE"/>
        </w:rPr>
        <w:t>Belangrijke datums</w:t>
      </w:r>
    </w:p>
    <w:p xmlns:wp14="http://schemas.microsoft.com/office/word/2010/wordml" w:rsidRPr="00E71949" w:rsidR="00E71949" w:rsidP="00E71949" w:rsidRDefault="00E71949" w14:paraId="1B7911B5" wp14:textId="77777777">
      <w:pPr>
        <w:rPr>
          <w:lang w:val="nl-BE"/>
        </w:rPr>
      </w:pPr>
      <w:r w:rsidRPr="00E71949">
        <w:rPr>
          <w:lang w:val="nl-BE"/>
        </w:rPr>
        <w:t>Blauwe wimpel: 7/5 tot 9/5/2021</w:t>
      </w:r>
    </w:p>
    <w:p xmlns:wp14="http://schemas.microsoft.com/office/word/2010/wordml" w:rsidRPr="00E71949" w:rsidR="00E71949" w:rsidP="00E71949" w:rsidRDefault="00E71949" w14:paraId="64FA24F0" wp14:textId="77777777">
      <w:pPr>
        <w:rPr>
          <w:lang w:val="nl-BE"/>
        </w:rPr>
      </w:pPr>
      <w:r w:rsidRPr="00E71949">
        <w:rPr>
          <w:lang w:val="nl-BE"/>
        </w:rPr>
        <w:t>Pre-registratie sluiting: 25/1/2021</w:t>
      </w:r>
    </w:p>
    <w:p xmlns:wp14="http://schemas.microsoft.com/office/word/2010/wordml" w:rsidRPr="00E71949" w:rsidR="00E71949" w:rsidP="00E71949" w:rsidRDefault="00E71949" w14:paraId="314B40BF" wp14:textId="77777777">
      <w:pPr>
        <w:rPr>
          <w:lang w:val="nl-BE"/>
        </w:rPr>
      </w:pPr>
      <w:r w:rsidRPr="00E71949">
        <w:rPr>
          <w:lang w:val="nl-BE"/>
        </w:rPr>
        <w:t xml:space="preserve">Inschrijving deelnemers: </w:t>
      </w:r>
      <w:r w:rsidRPr="002B0FE7">
        <w:rPr>
          <w:highlight w:val="yellow"/>
          <w:lang w:val="nl-BE"/>
        </w:rPr>
        <w:t>xx/x tot xx/x/2021</w:t>
      </w:r>
    </w:p>
    <w:p xmlns:wp14="http://schemas.microsoft.com/office/word/2010/wordml" w:rsidRPr="00E71949" w:rsidR="00E71949" w:rsidP="00E71949" w:rsidRDefault="00E71949" w14:paraId="55300736" wp14:textId="77777777">
      <w:pPr>
        <w:rPr>
          <w:lang w:val="nl-BE"/>
        </w:rPr>
      </w:pPr>
      <w:r w:rsidRPr="00E71949">
        <w:rPr>
          <w:lang w:val="nl-BE"/>
        </w:rPr>
        <w:t>Contact</w:t>
      </w:r>
    </w:p>
    <w:p xmlns:wp14="http://schemas.microsoft.com/office/word/2010/wordml" w:rsidRPr="00E71949" w:rsidR="00E71949" w:rsidP="00E71949" w:rsidRDefault="00E71949" w14:paraId="6F6D456A" wp14:textId="77777777">
      <w:pPr>
        <w:rPr>
          <w:lang w:val="nl-BE"/>
        </w:rPr>
      </w:pPr>
      <w:r w:rsidRPr="00E71949">
        <w:rPr>
          <w:lang w:val="nl-BE"/>
        </w:rPr>
        <w:t xml:space="preserve">Registratie Contact: </w:t>
      </w:r>
      <w:r w:rsidRPr="002B0FE7">
        <w:rPr>
          <w:highlight w:val="yellow"/>
          <w:lang w:val="nl-BE"/>
        </w:rPr>
        <w:t>XXXXXX@</w:t>
      </w:r>
      <w:r w:rsidRPr="002B0FE7" w:rsidR="002B0FE7">
        <w:rPr>
          <w:highlight w:val="yellow"/>
          <w:lang w:val="nl-BE"/>
        </w:rPr>
        <w:t>blauwewimpel</w:t>
      </w:r>
      <w:r w:rsidRPr="002B0FE7">
        <w:rPr>
          <w:highlight w:val="yellow"/>
          <w:lang w:val="nl-BE"/>
        </w:rPr>
        <w:t>2021.be</w:t>
      </w:r>
    </w:p>
    <w:p xmlns:wp14="http://schemas.microsoft.com/office/word/2010/wordml" w:rsidRPr="00D90FA8" w:rsidR="430CC4A0" w:rsidP="00E71949" w:rsidRDefault="00E71949" w14:paraId="66D90E25" wp14:textId="77777777">
      <w:pPr>
        <w:rPr>
          <w:lang w:val="nl-BE"/>
        </w:rPr>
      </w:pPr>
      <w:r w:rsidRPr="00E71949">
        <w:rPr>
          <w:lang w:val="nl-BE"/>
        </w:rPr>
        <w:t xml:space="preserve">Voor een lijst van alle contacten, </w:t>
      </w:r>
      <w:r w:rsidRPr="002B0FE7">
        <w:rPr>
          <w:highlight w:val="yellow"/>
          <w:lang w:val="nl-BE"/>
        </w:rPr>
        <w:t xml:space="preserve">klik hier (link naar </w:t>
      </w:r>
      <w:r w:rsidRPr="002B0FE7" w:rsidR="002B0FE7">
        <w:rPr>
          <w:highlight w:val="yellow"/>
          <w:lang w:val="nl-BE"/>
        </w:rPr>
        <w:t>pagina</w:t>
      </w:r>
      <w:r w:rsidRPr="002B0FE7">
        <w:rPr>
          <w:highlight w:val="yellow"/>
          <w:lang w:val="nl-BE"/>
        </w:rPr>
        <w:t xml:space="preserve"> contact)</w:t>
      </w:r>
      <w:r w:rsidRPr="00D90FA8" w:rsidR="430CC4A0">
        <w:rPr>
          <w:lang w:val="nl-BE"/>
        </w:rPr>
        <w:br w:type="page"/>
      </w:r>
    </w:p>
    <w:p xmlns:wp14="http://schemas.microsoft.com/office/word/2010/wordml" w:rsidRPr="005F6E4B" w:rsidR="430CC4A0" w:rsidP="3C2BE454" w:rsidRDefault="005F6E4B" w14:paraId="10A8702A" wp14:textId="77777777">
      <w:pPr>
        <w:pStyle w:val="Titre3"/>
        <w:spacing w:after="120"/>
        <w:rPr>
          <w:highlight w:val="lightGray"/>
          <w:lang w:val="nl-BE"/>
        </w:rPr>
      </w:pPr>
      <w:r w:rsidRPr="005F6E4B">
        <w:rPr>
          <w:highlight w:val="lightGray"/>
          <w:lang w:val="nl-BE"/>
        </w:rPr>
        <w:lastRenderedPageBreak/>
        <w:t>DEELNEMERS</w:t>
      </w:r>
    </w:p>
    <w:p xmlns:wp14="http://schemas.microsoft.com/office/word/2010/wordml" w:rsidRPr="005F6E4B" w:rsidR="005F6E4B" w:rsidP="005F6E4B" w:rsidRDefault="005F6E4B" w14:paraId="289ADE1A" wp14:textId="77777777">
      <w:pPr>
        <w:rPr>
          <w:rFonts w:ascii="Calibri" w:hAnsi="Calibri" w:eastAsia="Calibri" w:cs="Calibri"/>
          <w:lang w:val="nl-BE"/>
        </w:rPr>
      </w:pPr>
      <w:r w:rsidRPr="005F6E4B">
        <w:rPr>
          <w:rFonts w:ascii="Calibri" w:hAnsi="Calibri" w:eastAsia="Calibri" w:cs="Calibri"/>
          <w:lang w:val="nl-BE"/>
        </w:rPr>
        <w:t xml:space="preserve">De </w:t>
      </w:r>
      <w:r>
        <w:rPr>
          <w:rFonts w:ascii="Calibri" w:hAnsi="Calibri" w:eastAsia="Calibri" w:cs="Calibri"/>
          <w:lang w:val="nl-BE"/>
        </w:rPr>
        <w:t>Blauwe Wimpel</w:t>
      </w:r>
      <w:r w:rsidRPr="005F6E4B">
        <w:rPr>
          <w:rFonts w:ascii="Calibri" w:hAnsi="Calibri" w:eastAsia="Calibri" w:cs="Calibri"/>
          <w:lang w:val="nl-BE"/>
        </w:rPr>
        <w:t xml:space="preserve"> is vooral een </w:t>
      </w:r>
      <w:proofErr w:type="gramStart"/>
      <w:r w:rsidRPr="005F6E4B">
        <w:rPr>
          <w:rFonts w:ascii="Calibri" w:hAnsi="Calibri" w:eastAsia="Calibri" w:cs="Calibri"/>
          <w:lang w:val="nl-BE"/>
        </w:rPr>
        <w:t>geweldige</w:t>
      </w:r>
      <w:proofErr w:type="gramEnd"/>
      <w:r w:rsidRPr="005F6E4B">
        <w:rPr>
          <w:rFonts w:ascii="Calibri" w:hAnsi="Calibri" w:eastAsia="Calibri" w:cs="Calibri"/>
          <w:lang w:val="nl-BE"/>
        </w:rPr>
        <w:t xml:space="preserve"> </w:t>
      </w:r>
      <w:proofErr w:type="spellStart"/>
      <w:r w:rsidR="009C7A3A">
        <w:rPr>
          <w:rFonts w:ascii="Calibri" w:hAnsi="Calibri" w:eastAsia="Calibri" w:cs="Calibri"/>
          <w:lang w:val="nl-BE"/>
        </w:rPr>
        <w:t>posten-</w:t>
      </w:r>
      <w:r w:rsidRPr="005F6E4B">
        <w:rPr>
          <w:rFonts w:ascii="Calibri" w:hAnsi="Calibri" w:eastAsia="Calibri" w:cs="Calibri"/>
          <w:lang w:val="nl-BE"/>
        </w:rPr>
        <w:t>spel</w:t>
      </w:r>
      <w:proofErr w:type="spellEnd"/>
      <w:r w:rsidRPr="005F6E4B">
        <w:rPr>
          <w:rFonts w:ascii="Calibri" w:hAnsi="Calibri" w:eastAsia="Calibri" w:cs="Calibri"/>
          <w:lang w:val="nl-BE"/>
        </w:rPr>
        <w:t xml:space="preserve"> waar elk </w:t>
      </w:r>
      <w:r>
        <w:rPr>
          <w:rFonts w:ascii="Calibri" w:hAnsi="Calibri" w:eastAsia="Calibri" w:cs="Calibri"/>
          <w:lang w:val="nl-BE"/>
        </w:rPr>
        <w:t>ploeg</w:t>
      </w:r>
      <w:r w:rsidRPr="005F6E4B">
        <w:rPr>
          <w:rFonts w:ascii="Calibri" w:hAnsi="Calibri" w:eastAsia="Calibri" w:cs="Calibri"/>
          <w:lang w:val="nl-BE"/>
        </w:rPr>
        <w:t xml:space="preserve"> de mogelijkheid </w:t>
      </w:r>
      <w:r w:rsidRPr="005F6E4B" w:rsidR="009C7A3A">
        <w:rPr>
          <w:rFonts w:ascii="Calibri" w:hAnsi="Calibri" w:eastAsia="Calibri" w:cs="Calibri"/>
          <w:lang w:val="nl-BE"/>
        </w:rPr>
        <w:t xml:space="preserve">heeft </w:t>
      </w:r>
      <w:r w:rsidRPr="005F6E4B">
        <w:rPr>
          <w:rFonts w:ascii="Calibri" w:hAnsi="Calibri" w:eastAsia="Calibri" w:cs="Calibri"/>
          <w:lang w:val="nl-BE"/>
        </w:rPr>
        <w:t xml:space="preserve">om punten te verdienen door de </w:t>
      </w:r>
      <w:r w:rsidR="009C7A3A">
        <w:rPr>
          <w:rFonts w:ascii="Calibri" w:hAnsi="Calibri" w:eastAsia="Calibri" w:cs="Calibri"/>
          <w:lang w:val="nl-BE"/>
        </w:rPr>
        <w:t>promotie</w:t>
      </w:r>
      <w:r w:rsidRPr="005F6E4B" w:rsidR="009C7A3A">
        <w:rPr>
          <w:rFonts w:ascii="Calibri" w:hAnsi="Calibri" w:eastAsia="Calibri" w:cs="Calibri"/>
          <w:lang w:val="nl-BE"/>
        </w:rPr>
        <w:t xml:space="preserve"> </w:t>
      </w:r>
      <w:r w:rsidRPr="005F6E4B">
        <w:rPr>
          <w:rFonts w:ascii="Calibri" w:hAnsi="Calibri" w:eastAsia="Calibri" w:cs="Calibri"/>
          <w:lang w:val="nl-BE"/>
        </w:rPr>
        <w:t xml:space="preserve">van </w:t>
      </w:r>
      <w:r w:rsidR="009C7A3A">
        <w:rPr>
          <w:rFonts w:ascii="Calibri" w:hAnsi="Calibri" w:eastAsia="Calibri" w:cs="Calibri"/>
          <w:lang w:val="nl-BE"/>
        </w:rPr>
        <w:t>zijn</w:t>
      </w:r>
      <w:r w:rsidRPr="005F6E4B" w:rsidR="009C7A3A">
        <w:rPr>
          <w:rFonts w:ascii="Calibri" w:hAnsi="Calibri" w:eastAsia="Calibri" w:cs="Calibri"/>
          <w:lang w:val="nl-BE"/>
        </w:rPr>
        <w:t xml:space="preserve"> </w:t>
      </w:r>
      <w:r w:rsidRPr="005F6E4B">
        <w:rPr>
          <w:rFonts w:ascii="Calibri" w:hAnsi="Calibri" w:eastAsia="Calibri" w:cs="Calibri"/>
          <w:lang w:val="nl-BE"/>
        </w:rPr>
        <w:t xml:space="preserve">verschillende vaardigheden, in alle aspecten van de </w:t>
      </w:r>
      <w:r w:rsidR="009C7A3A">
        <w:rPr>
          <w:rFonts w:ascii="Calibri" w:hAnsi="Calibri" w:eastAsia="Calibri" w:cs="Calibri"/>
          <w:lang w:val="nl-BE"/>
        </w:rPr>
        <w:t>zee</w:t>
      </w:r>
      <w:r w:rsidRPr="005F6E4B">
        <w:rPr>
          <w:rFonts w:ascii="Calibri" w:hAnsi="Calibri" w:eastAsia="Calibri" w:cs="Calibri"/>
          <w:lang w:val="nl-BE"/>
        </w:rPr>
        <w:t>scouting.</w:t>
      </w:r>
    </w:p>
    <w:p xmlns:wp14="http://schemas.microsoft.com/office/word/2010/wordml" w:rsidRPr="005F6E4B" w:rsidR="005F6E4B" w:rsidP="005F6E4B" w:rsidRDefault="005F6E4B" w14:paraId="277C90D8" wp14:textId="77777777">
      <w:pPr>
        <w:rPr>
          <w:rFonts w:ascii="Calibri" w:hAnsi="Calibri" w:eastAsia="Calibri" w:cs="Calibri"/>
          <w:lang w:val="nl-BE"/>
        </w:rPr>
      </w:pPr>
      <w:r w:rsidRPr="005F6E4B">
        <w:rPr>
          <w:rFonts w:ascii="Calibri" w:hAnsi="Calibri" w:eastAsia="Calibri" w:cs="Calibri"/>
          <w:lang w:val="nl-BE"/>
        </w:rPr>
        <w:t xml:space="preserve">Bij de </w:t>
      </w:r>
      <w:r>
        <w:rPr>
          <w:rFonts w:ascii="Calibri" w:hAnsi="Calibri" w:eastAsia="Calibri" w:cs="Calibri"/>
          <w:lang w:val="nl-BE"/>
        </w:rPr>
        <w:t>Blauwe Wimpel</w:t>
      </w:r>
      <w:r w:rsidRPr="005F6E4B">
        <w:rPr>
          <w:rFonts w:ascii="Calibri" w:hAnsi="Calibri" w:eastAsia="Calibri" w:cs="Calibri"/>
          <w:lang w:val="nl-BE"/>
        </w:rPr>
        <w:t xml:space="preserve"> staat teamspirit voorop.</w:t>
      </w:r>
    </w:p>
    <w:p xmlns:wp14="http://schemas.microsoft.com/office/word/2010/wordml" w:rsidRPr="005F6E4B" w:rsidR="005F6E4B" w:rsidP="005F6E4B" w:rsidRDefault="005F6E4B" w14:paraId="76AAC2B8" wp14:textId="77777777">
      <w:pPr>
        <w:rPr>
          <w:rFonts w:ascii="Calibri" w:hAnsi="Calibri" w:eastAsia="Calibri" w:cs="Calibri"/>
          <w:lang w:val="nl-BE"/>
        </w:rPr>
      </w:pPr>
      <w:r w:rsidRPr="005F6E4B">
        <w:rPr>
          <w:rFonts w:ascii="Calibri" w:hAnsi="Calibri" w:eastAsia="Calibri" w:cs="Calibri"/>
          <w:lang w:val="nl-BE"/>
        </w:rPr>
        <w:t xml:space="preserve">Om deel te nemen aan de </w:t>
      </w:r>
      <w:r>
        <w:rPr>
          <w:rFonts w:ascii="Calibri" w:hAnsi="Calibri" w:eastAsia="Calibri" w:cs="Calibri"/>
          <w:lang w:val="nl-BE"/>
        </w:rPr>
        <w:t>Blauwe Wimpel</w:t>
      </w:r>
      <w:r w:rsidRPr="005F6E4B">
        <w:rPr>
          <w:rFonts w:ascii="Calibri" w:hAnsi="Calibri" w:eastAsia="Calibri" w:cs="Calibri"/>
          <w:lang w:val="nl-BE"/>
        </w:rPr>
        <w:t xml:space="preserve"> 2021, moet je deel uitmaken van een </w:t>
      </w:r>
      <w:r>
        <w:rPr>
          <w:rFonts w:ascii="Calibri" w:hAnsi="Calibri" w:eastAsia="Calibri" w:cs="Calibri"/>
          <w:lang w:val="nl-BE"/>
        </w:rPr>
        <w:t>ploeg</w:t>
      </w:r>
      <w:r w:rsidRPr="005F6E4B">
        <w:rPr>
          <w:rFonts w:ascii="Calibri" w:hAnsi="Calibri" w:eastAsia="Calibri" w:cs="Calibri"/>
          <w:lang w:val="nl-BE"/>
        </w:rPr>
        <w:t xml:space="preserve"> van minimaal 6 deelnemers en maximaal 8 deelnemers uit dezelfde leeftijdsgroep. </w:t>
      </w:r>
    </w:p>
    <w:p xmlns:wp14="http://schemas.microsoft.com/office/word/2010/wordml" w:rsidRPr="005F6E4B" w:rsidR="005F6E4B" w:rsidP="005F6E4B" w:rsidRDefault="005F6E4B" w14:paraId="7490BDD3" wp14:textId="77777777">
      <w:pPr>
        <w:rPr>
          <w:rFonts w:ascii="Calibri" w:hAnsi="Calibri" w:eastAsia="Calibri" w:cs="Calibri"/>
          <w:lang w:val="nl-BE"/>
        </w:rPr>
      </w:pPr>
      <w:r w:rsidRPr="005F6E4B">
        <w:rPr>
          <w:rFonts w:ascii="Calibri" w:hAnsi="Calibri" w:eastAsia="Calibri" w:cs="Calibri"/>
          <w:lang w:val="nl-BE"/>
        </w:rPr>
        <w:t xml:space="preserve">De leeftijdsgroepen zijn: </w:t>
      </w:r>
    </w:p>
    <w:p xmlns:wp14="http://schemas.microsoft.com/office/word/2010/wordml" w:rsidRPr="005F6E4B" w:rsidR="005F6E4B" w:rsidP="005F6E4B" w:rsidRDefault="005F6E4B" w14:paraId="6734280A" wp14:textId="77777777">
      <w:pPr>
        <w:rPr>
          <w:rFonts w:ascii="Calibri" w:hAnsi="Calibri" w:eastAsia="Calibri" w:cs="Calibri"/>
          <w:lang w:val="nl-BE"/>
        </w:rPr>
      </w:pPr>
      <w:r w:rsidRPr="005F6E4B">
        <w:rPr>
          <w:rFonts w:ascii="Calibri" w:hAnsi="Calibri" w:eastAsia="Calibri" w:cs="Calibri"/>
          <w:lang w:val="nl-BE"/>
        </w:rPr>
        <w:t xml:space="preserve">10 tot 12 jaar oud (geboren in 2011, 2010, 2009) </w:t>
      </w:r>
    </w:p>
    <w:p xmlns:wp14="http://schemas.microsoft.com/office/word/2010/wordml" w:rsidRPr="005F6E4B" w:rsidR="005F6E4B" w:rsidP="005F6E4B" w:rsidRDefault="005F6E4B" w14:paraId="3F077F25" wp14:textId="77777777">
      <w:pPr>
        <w:rPr>
          <w:rFonts w:ascii="Calibri" w:hAnsi="Calibri" w:eastAsia="Calibri" w:cs="Calibri"/>
          <w:lang w:val="nl-BE"/>
        </w:rPr>
      </w:pPr>
      <w:r w:rsidRPr="005F6E4B">
        <w:rPr>
          <w:rFonts w:ascii="Calibri" w:hAnsi="Calibri" w:eastAsia="Calibri" w:cs="Calibri"/>
          <w:lang w:val="nl-BE"/>
        </w:rPr>
        <w:t xml:space="preserve">13 tot 15 jaar oud (geboren in 2008, 2007, 2006) </w:t>
      </w:r>
    </w:p>
    <w:p xmlns:wp14="http://schemas.microsoft.com/office/word/2010/wordml" w:rsidR="430CC4A0" w:rsidP="005F6E4B" w:rsidRDefault="005F6E4B" w14:paraId="6621379A" wp14:textId="77777777">
      <w:pPr>
        <w:rPr>
          <w:rFonts w:ascii="Calibri" w:hAnsi="Calibri" w:eastAsia="Calibri" w:cs="Calibri"/>
          <w:lang w:val="nl-BE"/>
        </w:rPr>
      </w:pPr>
      <w:r w:rsidRPr="005F6E4B">
        <w:rPr>
          <w:rFonts w:ascii="Calibri" w:hAnsi="Calibri" w:eastAsia="Calibri" w:cs="Calibri"/>
          <w:lang w:val="nl-BE"/>
        </w:rPr>
        <w:t>16 tot 18 jaar oud (geboren in 2005, 2004, 2003)</w:t>
      </w:r>
    </w:p>
    <w:p xmlns:wp14="http://schemas.microsoft.com/office/word/2010/wordml" w:rsidRPr="005F6E4B" w:rsidR="005F6E4B" w:rsidP="005F6E4B" w:rsidRDefault="005F6E4B" w14:paraId="6A05A809" wp14:textId="77777777">
      <w:pPr>
        <w:rPr>
          <w:rFonts w:ascii="Calibri" w:hAnsi="Calibri" w:eastAsia="Calibri" w:cs="Calibri"/>
          <w:lang w:val="nl-BE"/>
        </w:rPr>
      </w:pPr>
    </w:p>
    <w:p xmlns:wp14="http://schemas.microsoft.com/office/word/2010/wordml" w:rsidRPr="005F6E4B" w:rsidR="005F6E4B" w:rsidP="005F6E4B" w:rsidRDefault="005F6E4B" w14:paraId="2A20B93A" wp14:textId="77777777">
      <w:pPr>
        <w:rPr>
          <w:i/>
          <w:color w:val="0070C0"/>
          <w:lang w:val="nl-BE"/>
        </w:rPr>
      </w:pPr>
      <w:r w:rsidRPr="005F6E4B">
        <w:rPr>
          <w:i/>
          <w:color w:val="0070C0"/>
          <w:lang w:val="nl-BE"/>
        </w:rPr>
        <w:t xml:space="preserve">Praktische infos </w:t>
      </w:r>
    </w:p>
    <w:p xmlns:wp14="http://schemas.microsoft.com/office/word/2010/wordml" w:rsidRPr="005F6E4B" w:rsidR="005F6E4B" w:rsidP="005F6E4B" w:rsidRDefault="005F6E4B" w14:paraId="1A90B23A" wp14:textId="77777777">
      <w:pPr>
        <w:rPr>
          <w:lang w:val="nl-BE"/>
        </w:rPr>
      </w:pPr>
      <w:r w:rsidRPr="005F6E4B">
        <w:rPr>
          <w:lang w:val="nl-BE"/>
        </w:rPr>
        <w:t xml:space="preserve">Elk </w:t>
      </w:r>
      <w:r>
        <w:rPr>
          <w:lang w:val="nl-BE"/>
        </w:rPr>
        <w:t>ploeg</w:t>
      </w:r>
      <w:r w:rsidRPr="005F6E4B">
        <w:rPr>
          <w:lang w:val="nl-BE"/>
        </w:rPr>
        <w:t xml:space="preserve"> wordt geregistreerd onder de naam van een dier. Deelnemers worden geregistreerd via hun eenheid, er is geen individuele registratie gepland.</w:t>
      </w:r>
    </w:p>
    <w:p xmlns:wp14="http://schemas.microsoft.com/office/word/2010/wordml" w:rsidRPr="005F6E4B" w:rsidR="005F6E4B" w:rsidP="005F6E4B" w:rsidRDefault="005F6E4B" w14:paraId="2B3D4F80" wp14:textId="77777777">
      <w:pPr>
        <w:rPr>
          <w:lang w:val="nl-BE"/>
        </w:rPr>
      </w:pPr>
      <w:r w:rsidRPr="005F6E4B">
        <w:rPr>
          <w:lang w:val="nl-BE"/>
        </w:rPr>
        <w:t>...</w:t>
      </w:r>
    </w:p>
    <w:p xmlns:wp14="http://schemas.microsoft.com/office/word/2010/wordml" w:rsidRPr="005F6E4B" w:rsidR="005F6E4B" w:rsidP="005F6E4B" w:rsidRDefault="005F6E4B" w14:paraId="2F84E6C9" wp14:textId="77777777">
      <w:pPr>
        <w:rPr>
          <w:i/>
          <w:color w:val="0070C0"/>
          <w:lang w:val="nl-BE"/>
        </w:rPr>
      </w:pPr>
      <w:r w:rsidRPr="005F6E4B">
        <w:rPr>
          <w:i/>
          <w:color w:val="0070C0"/>
          <w:lang w:val="nl-BE"/>
        </w:rPr>
        <w:t>Individueel afhaalmateriaal</w:t>
      </w:r>
    </w:p>
    <w:p xmlns:wp14="http://schemas.microsoft.com/office/word/2010/wordml" w:rsidRPr="005F6E4B" w:rsidR="005F6E4B" w:rsidP="005F6E4B" w:rsidRDefault="005F6E4B" w14:paraId="0FCCBA1F" wp14:textId="77777777">
      <w:pPr>
        <w:rPr>
          <w:lang w:val="nl-BE"/>
        </w:rPr>
      </w:pPr>
      <w:r w:rsidRPr="005F6E4B">
        <w:rPr>
          <w:lang w:val="nl-BE"/>
        </w:rPr>
        <w:t xml:space="preserve">Naast de gebruikelijke weekenduitrusting, moet u het </w:t>
      </w:r>
      <w:r w:rsidR="009C7A3A">
        <w:rPr>
          <w:lang w:val="nl-BE"/>
        </w:rPr>
        <w:t>volgende voorzien</w:t>
      </w:r>
      <w:r w:rsidRPr="005F6E4B">
        <w:rPr>
          <w:lang w:val="nl-BE"/>
        </w:rPr>
        <w:t>:</w:t>
      </w:r>
    </w:p>
    <w:p xmlns:wp14="http://schemas.microsoft.com/office/word/2010/wordml" w:rsidRPr="005F6E4B" w:rsidR="005F6E4B" w:rsidP="005F6E4B" w:rsidRDefault="005F6E4B" w14:paraId="3DBA00E2" wp14:textId="77777777">
      <w:pPr>
        <w:pStyle w:val="Paragraphedeliste"/>
        <w:numPr>
          <w:ilvl w:val="0"/>
          <w:numId w:val="1"/>
        </w:numPr>
        <w:rPr>
          <w:lang w:val="nl-BE"/>
        </w:rPr>
      </w:pPr>
      <w:r w:rsidRPr="005F6E4B">
        <w:rPr>
          <w:lang w:val="nl-BE"/>
        </w:rPr>
        <w:t>Zwembroek</w:t>
      </w:r>
    </w:p>
    <w:p xmlns:wp14="http://schemas.microsoft.com/office/word/2010/wordml" w:rsidRPr="005F6E4B" w:rsidR="005F6E4B" w:rsidP="005F6E4B" w:rsidRDefault="005F6E4B" w14:paraId="621DF44F" wp14:textId="77777777">
      <w:pPr>
        <w:pStyle w:val="Paragraphedeliste"/>
        <w:numPr>
          <w:ilvl w:val="0"/>
          <w:numId w:val="1"/>
        </w:numPr>
        <w:rPr>
          <w:lang w:val="nl-BE"/>
        </w:rPr>
      </w:pPr>
      <w:r w:rsidRPr="005F6E4B">
        <w:rPr>
          <w:lang w:val="nl-BE"/>
        </w:rPr>
        <w:t>Gamelle, bestek en beker</w:t>
      </w:r>
    </w:p>
    <w:p xmlns:wp14="http://schemas.microsoft.com/office/word/2010/wordml" w:rsidRPr="005F6E4B" w:rsidR="005F6E4B" w:rsidP="005F6E4B" w:rsidRDefault="005F6E4B" w14:paraId="7DE7ADBF" wp14:textId="77777777">
      <w:pPr>
        <w:pStyle w:val="Paragraphedeliste"/>
        <w:numPr>
          <w:ilvl w:val="0"/>
          <w:numId w:val="1"/>
        </w:numPr>
        <w:rPr>
          <w:lang w:val="nl-BE"/>
        </w:rPr>
      </w:pPr>
      <w:r w:rsidRPr="005F6E4B">
        <w:rPr>
          <w:lang w:val="nl-BE"/>
        </w:rPr>
        <w:t>Luchtmatrassen, slaapzakken</w:t>
      </w:r>
    </w:p>
    <w:p xmlns:wp14="http://schemas.microsoft.com/office/word/2010/wordml" w:rsidRPr="005F6E4B" w:rsidR="005F6E4B" w:rsidP="005F6E4B" w:rsidRDefault="005F6E4B" w14:paraId="3ED1EA60" wp14:textId="77777777">
      <w:pPr>
        <w:pStyle w:val="Titre4"/>
        <w:rPr>
          <w:lang w:val="nl-BE"/>
        </w:rPr>
      </w:pPr>
      <w:r w:rsidRPr="005F6E4B">
        <w:rPr>
          <w:lang w:val="nl-BE"/>
        </w:rPr>
        <w:t>Adres en toegang</w:t>
      </w:r>
    </w:p>
    <w:p xmlns:wp14="http://schemas.microsoft.com/office/word/2010/wordml" w:rsidR="005F6E4B" w:rsidP="005F6E4B" w:rsidRDefault="005F6E4B" w14:paraId="0CFE4AD7" wp14:textId="77777777">
      <w:pPr>
        <w:ind w:left="708"/>
        <w:rPr>
          <w:rFonts w:ascii="Calibri" w:hAnsi="Calibri" w:eastAsia="Calibri" w:cs="Calibri"/>
          <w:sz w:val="20"/>
          <w:szCs w:val="20"/>
        </w:rPr>
      </w:pPr>
      <w:proofErr w:type="spellStart"/>
      <w:r w:rsidRPr="57EE2284">
        <w:rPr>
          <w:rFonts w:ascii="Calibri" w:hAnsi="Calibri" w:eastAsia="Calibri" w:cs="Calibri"/>
          <w:sz w:val="20"/>
          <w:szCs w:val="20"/>
        </w:rPr>
        <w:t>Marine</w:t>
      </w:r>
      <w:r w:rsidR="00DE0E39">
        <w:rPr>
          <w:rFonts w:ascii="Calibri" w:hAnsi="Calibri" w:eastAsia="Calibri" w:cs="Calibri"/>
          <w:sz w:val="20"/>
          <w:szCs w:val="20"/>
        </w:rPr>
        <w:t>basis</w:t>
      </w:r>
      <w:proofErr w:type="spellEnd"/>
    </w:p>
    <w:p xmlns:wp14="http://schemas.microsoft.com/office/word/2010/wordml" w:rsidR="005F6E4B" w:rsidP="005F6E4B" w:rsidRDefault="005F6E4B" w14:paraId="41DC9E3C" wp14:textId="77777777">
      <w:pPr>
        <w:ind w:left="708"/>
        <w:rPr>
          <w:rFonts w:ascii="Calibri" w:hAnsi="Calibri" w:eastAsia="Calibri" w:cs="Calibri"/>
        </w:rPr>
      </w:pPr>
      <w:r w:rsidRPr="57EE2284">
        <w:rPr>
          <w:rFonts w:ascii="Calibri" w:hAnsi="Calibri" w:eastAsia="Calibri" w:cs="Calibri"/>
        </w:rPr>
        <w:t xml:space="preserve">Graaf </w:t>
      </w:r>
      <w:proofErr w:type="spellStart"/>
      <w:r w:rsidRPr="57EE2284">
        <w:rPr>
          <w:rFonts w:ascii="Calibri" w:hAnsi="Calibri" w:eastAsia="Calibri" w:cs="Calibri"/>
        </w:rPr>
        <w:t>Jansdijk</w:t>
      </w:r>
      <w:proofErr w:type="spellEnd"/>
      <w:r w:rsidRPr="57EE2284">
        <w:rPr>
          <w:rFonts w:ascii="Calibri" w:hAnsi="Calibri" w:eastAsia="Calibri" w:cs="Calibri"/>
        </w:rPr>
        <w:t xml:space="preserve"> 1</w:t>
      </w:r>
    </w:p>
    <w:p xmlns:wp14="http://schemas.microsoft.com/office/word/2010/wordml" w:rsidR="00DE0E39" w:rsidP="005F6E4B" w:rsidRDefault="005F6E4B" w14:paraId="47DCDFF8" wp14:textId="77777777">
      <w:pPr>
        <w:ind w:left="708"/>
        <w:rPr>
          <w:rFonts w:ascii="Calibri" w:hAnsi="Calibri" w:eastAsia="Calibri" w:cs="Calibri"/>
        </w:rPr>
      </w:pPr>
      <w:r w:rsidRPr="57EE2284">
        <w:rPr>
          <w:rFonts w:ascii="Calibri" w:hAnsi="Calibri" w:eastAsia="Calibri" w:cs="Calibri"/>
        </w:rPr>
        <w:t>8380 Zeebrugge</w:t>
      </w:r>
    </w:p>
    <w:p xmlns:wp14="http://schemas.microsoft.com/office/word/2010/wordml" w:rsidR="00DE0E39" w:rsidRDefault="00DE0E39" w14:paraId="5A39BBE3" wp14:textId="77777777">
      <w:pPr>
        <w:rPr>
          <w:rFonts w:ascii="Calibri" w:hAnsi="Calibri" w:eastAsia="Calibri" w:cs="Calibri"/>
        </w:rPr>
      </w:pPr>
      <w:r>
        <w:rPr>
          <w:rFonts w:ascii="Calibri" w:hAnsi="Calibri" w:eastAsia="Calibri" w:cs="Calibri"/>
        </w:rPr>
        <w:br w:type="page"/>
      </w:r>
    </w:p>
    <w:p xmlns:wp14="http://schemas.microsoft.com/office/word/2010/wordml" w:rsidRPr="00DE0E39" w:rsidR="430CC4A0" w:rsidP="3C2BE454" w:rsidRDefault="00DE0E39" w14:paraId="2A025A7F" wp14:textId="77777777">
      <w:pPr>
        <w:pStyle w:val="Titre3"/>
        <w:spacing w:after="120"/>
        <w:rPr>
          <w:highlight w:val="lightGray"/>
          <w:lang w:val="nl-BE"/>
        </w:rPr>
      </w:pPr>
      <w:r w:rsidRPr="00DE0E39">
        <w:rPr>
          <w:highlight w:val="lightGray"/>
          <w:lang w:val="nl-BE"/>
        </w:rPr>
        <w:lastRenderedPageBreak/>
        <w:t>VRIJWILLIGERS</w:t>
      </w:r>
    </w:p>
    <w:p xmlns:wp14="http://schemas.microsoft.com/office/word/2010/wordml" w:rsidRPr="00DE0E39" w:rsidR="00DE0E39" w:rsidP="00DE0E39" w:rsidRDefault="00DE0E39" w14:paraId="1F961291" wp14:textId="77777777">
      <w:pPr>
        <w:rPr>
          <w:rFonts w:ascii="Calibri" w:hAnsi="Calibri" w:eastAsia="Calibri" w:cs="Calibri"/>
          <w:lang w:val="nl-BE"/>
        </w:rPr>
      </w:pPr>
      <w:r w:rsidRPr="00DE0E39">
        <w:rPr>
          <w:rFonts w:ascii="Calibri" w:hAnsi="Calibri" w:eastAsia="Calibri" w:cs="Calibri"/>
          <w:lang w:val="nl-BE"/>
        </w:rPr>
        <w:t xml:space="preserve">De organisatie van de Blauwe </w:t>
      </w:r>
      <w:r>
        <w:rPr>
          <w:rFonts w:ascii="Calibri" w:hAnsi="Calibri" w:eastAsia="Calibri" w:cs="Calibri"/>
          <w:lang w:val="nl-BE"/>
        </w:rPr>
        <w:t>Wimpel</w:t>
      </w:r>
      <w:r w:rsidRPr="00DE0E39">
        <w:rPr>
          <w:rFonts w:ascii="Calibri" w:hAnsi="Calibri" w:eastAsia="Calibri" w:cs="Calibri"/>
          <w:lang w:val="nl-BE"/>
        </w:rPr>
        <w:t xml:space="preserve"> vereist veel medewerkers. Het is mogelijk om vrijwilligerswerk te doen bij de </w:t>
      </w:r>
      <w:r>
        <w:rPr>
          <w:rFonts w:ascii="Calibri" w:hAnsi="Calibri" w:eastAsia="Calibri" w:cs="Calibri"/>
          <w:lang w:val="nl-BE"/>
        </w:rPr>
        <w:t>Blauwe Wimpel</w:t>
      </w:r>
      <w:r w:rsidRPr="00DE0E39">
        <w:rPr>
          <w:rFonts w:ascii="Calibri" w:hAnsi="Calibri" w:eastAsia="Calibri" w:cs="Calibri"/>
          <w:lang w:val="nl-BE"/>
        </w:rPr>
        <w:t xml:space="preserve">, zelfs als je geen </w:t>
      </w:r>
      <w:r>
        <w:rPr>
          <w:rFonts w:ascii="Calibri" w:hAnsi="Calibri" w:eastAsia="Calibri" w:cs="Calibri"/>
          <w:lang w:val="nl-BE"/>
        </w:rPr>
        <w:t>leider</w:t>
      </w:r>
      <w:r w:rsidRPr="00DE0E39">
        <w:rPr>
          <w:rFonts w:ascii="Calibri" w:hAnsi="Calibri" w:eastAsia="Calibri" w:cs="Calibri"/>
          <w:lang w:val="nl-BE"/>
        </w:rPr>
        <w:t xml:space="preserve"> bent in een van de deelnemende eenheden, maar je moet </w:t>
      </w:r>
      <w:r w:rsidR="009C7A3A">
        <w:rPr>
          <w:rFonts w:ascii="Calibri" w:hAnsi="Calibri" w:eastAsia="Calibri" w:cs="Calibri"/>
          <w:lang w:val="nl-BE"/>
        </w:rPr>
        <w:t>lid</w:t>
      </w:r>
      <w:r w:rsidRPr="00DE0E39" w:rsidR="009C7A3A">
        <w:rPr>
          <w:rFonts w:ascii="Calibri" w:hAnsi="Calibri" w:eastAsia="Calibri" w:cs="Calibri"/>
          <w:lang w:val="nl-BE"/>
        </w:rPr>
        <w:t xml:space="preserve"> </w:t>
      </w:r>
      <w:r w:rsidRPr="00DE0E39">
        <w:rPr>
          <w:rFonts w:ascii="Calibri" w:hAnsi="Calibri" w:eastAsia="Calibri" w:cs="Calibri"/>
          <w:lang w:val="nl-BE"/>
        </w:rPr>
        <w:t xml:space="preserve">zijn </w:t>
      </w:r>
      <w:r w:rsidR="009C7A3A">
        <w:rPr>
          <w:rFonts w:ascii="Calibri" w:hAnsi="Calibri" w:eastAsia="Calibri" w:cs="Calibri"/>
          <w:lang w:val="nl-BE"/>
        </w:rPr>
        <w:t>bij</w:t>
      </w:r>
      <w:r w:rsidRPr="00DE0E39" w:rsidR="009C7A3A">
        <w:rPr>
          <w:rFonts w:ascii="Calibri" w:hAnsi="Calibri" w:eastAsia="Calibri" w:cs="Calibri"/>
          <w:lang w:val="nl-BE"/>
        </w:rPr>
        <w:t xml:space="preserve"> </w:t>
      </w:r>
      <w:r w:rsidR="009C7A3A">
        <w:rPr>
          <w:rFonts w:ascii="Calibri" w:hAnsi="Calibri" w:eastAsia="Calibri" w:cs="Calibri"/>
          <w:lang w:val="nl-BE"/>
        </w:rPr>
        <w:t>één</w:t>
      </w:r>
      <w:r w:rsidRPr="00DE0E39" w:rsidR="009C7A3A">
        <w:rPr>
          <w:rFonts w:ascii="Calibri" w:hAnsi="Calibri" w:eastAsia="Calibri" w:cs="Calibri"/>
          <w:lang w:val="nl-BE"/>
        </w:rPr>
        <w:t xml:space="preserve"> </w:t>
      </w:r>
      <w:r w:rsidRPr="00DE0E39">
        <w:rPr>
          <w:rFonts w:ascii="Calibri" w:hAnsi="Calibri" w:eastAsia="Calibri" w:cs="Calibri"/>
          <w:lang w:val="nl-BE"/>
        </w:rPr>
        <w:t>van de deelnemende federaties.</w:t>
      </w:r>
    </w:p>
    <w:p xmlns:wp14="http://schemas.microsoft.com/office/word/2010/wordml" w:rsidRPr="0034658E" w:rsidR="001C4080" w:rsidP="001C4080" w:rsidRDefault="001C4080" w14:paraId="42384B1D" wp14:textId="77777777">
      <w:pPr>
        <w:rPr>
          <w:rFonts w:ascii="Calibri" w:hAnsi="Calibri" w:eastAsia="Calibri" w:cs="Calibri"/>
          <w:lang w:val="nl-BE"/>
          <w:rPrChange w:author="Marcel CULLUS" w:date="2021-01-04T21:41:00Z" w:id="1">
            <w:rPr>
              <w:rFonts w:ascii="Calibri" w:hAnsi="Calibri" w:eastAsia="Calibri" w:cs="Calibri"/>
              <w:lang w:val="fr-BE"/>
            </w:rPr>
          </w:rPrChange>
        </w:rPr>
      </w:pPr>
      <w:r w:rsidRPr="001C4080">
        <w:rPr>
          <w:rFonts w:ascii="Calibri" w:hAnsi="Calibri" w:eastAsia="Calibri" w:cs="Calibri"/>
          <w:lang w:val="nl-NL"/>
        </w:rPr>
        <w:t>De grote zaterdagwedstrijd bevat veel "kant-en-klare" posities die moeten worden beheerd door tweetalige teams. Voor hen staat op vrijdagavond een briefing gepland.</w:t>
      </w:r>
    </w:p>
    <w:p xmlns:wp14="http://schemas.microsoft.com/office/word/2010/wordml" w:rsidRPr="0034658E" w:rsidR="001C4080" w:rsidP="001C4080" w:rsidRDefault="001C4080" w14:paraId="57336E2D" wp14:textId="77777777">
      <w:pPr>
        <w:rPr>
          <w:rFonts w:ascii="Calibri" w:hAnsi="Calibri" w:eastAsia="Calibri" w:cs="Calibri"/>
          <w:lang w:val="nl-BE"/>
        </w:rPr>
      </w:pPr>
      <w:r w:rsidRPr="001C4080">
        <w:rPr>
          <w:rFonts w:ascii="Calibri" w:hAnsi="Calibri" w:eastAsia="Calibri" w:cs="Calibri"/>
          <w:lang w:val="nl-NL"/>
        </w:rPr>
        <w:t xml:space="preserve">Om je </w:t>
      </w:r>
      <w:r>
        <w:rPr>
          <w:rFonts w:ascii="Calibri" w:hAnsi="Calibri" w:eastAsia="Calibri" w:cs="Calibri"/>
          <w:lang w:val="nl-NL"/>
        </w:rPr>
        <w:t xml:space="preserve">als vrijwilliger in te schijven </w:t>
      </w:r>
      <w:r w:rsidRPr="001C4080">
        <w:rPr>
          <w:rFonts w:ascii="Calibri" w:hAnsi="Calibri" w:eastAsia="Calibri" w:cs="Calibri"/>
          <w:lang w:val="nl-NL"/>
        </w:rPr>
        <w:t xml:space="preserve">voor de Blauwe </w:t>
      </w:r>
      <w:r>
        <w:rPr>
          <w:rFonts w:ascii="Calibri" w:hAnsi="Calibri" w:eastAsia="Calibri" w:cs="Calibri"/>
          <w:lang w:val="nl-NL"/>
        </w:rPr>
        <w:t>Wimpel 2021, vul</w:t>
      </w:r>
      <w:r w:rsidRPr="001C4080">
        <w:rPr>
          <w:rFonts w:ascii="Calibri" w:hAnsi="Calibri" w:eastAsia="Calibri" w:cs="Calibri"/>
          <w:lang w:val="nl-NL"/>
        </w:rPr>
        <w:t xml:space="preserve"> </w:t>
      </w:r>
      <w:r>
        <w:rPr>
          <w:rFonts w:ascii="Calibri" w:hAnsi="Calibri" w:eastAsia="Calibri" w:cs="Calibri"/>
          <w:lang w:val="nl-NL"/>
        </w:rPr>
        <w:t>je</w:t>
      </w:r>
      <w:r w:rsidRPr="001C4080">
        <w:rPr>
          <w:rFonts w:ascii="Calibri" w:hAnsi="Calibri" w:eastAsia="Calibri" w:cs="Calibri"/>
          <w:lang w:val="nl-NL"/>
        </w:rPr>
        <w:t xml:space="preserve"> het registratieformulier in als vrijwilliger.</w:t>
      </w:r>
    </w:p>
    <w:p xmlns:wp14="http://schemas.microsoft.com/office/word/2010/wordml" w:rsidRPr="00DE0E39" w:rsidR="430CC4A0" w:rsidP="3C2BE454" w:rsidRDefault="430CC4A0" w14:paraId="41C8F396" wp14:textId="77777777">
      <w:pPr>
        <w:rPr>
          <w:rFonts w:ascii="Calibri" w:hAnsi="Calibri" w:eastAsia="Calibri" w:cs="Calibri"/>
          <w:lang w:val="nl-BE"/>
        </w:rPr>
      </w:pPr>
    </w:p>
    <w:p xmlns:wp14="http://schemas.microsoft.com/office/word/2010/wordml" w:rsidRPr="00DE0E39" w:rsidR="00DE0E39" w:rsidP="3C2BE454" w:rsidRDefault="00DE0E39" w14:paraId="72A3D3EC" wp14:textId="77777777">
      <w:pPr>
        <w:rPr>
          <w:rFonts w:ascii="Calibri" w:hAnsi="Calibri" w:eastAsia="Calibri" w:cs="Calibri"/>
          <w:lang w:val="nl-BE"/>
        </w:rPr>
      </w:pPr>
    </w:p>
    <w:p xmlns:wp14="http://schemas.microsoft.com/office/word/2010/wordml" w:rsidRPr="00DE0E39" w:rsidR="430CC4A0" w:rsidRDefault="430CC4A0" w14:paraId="0D0B940D" wp14:textId="77777777">
      <w:pPr>
        <w:rPr>
          <w:lang w:val="nl-BE"/>
        </w:rPr>
      </w:pPr>
      <w:r w:rsidRPr="00DE0E39">
        <w:rPr>
          <w:lang w:val="nl-BE"/>
        </w:rPr>
        <w:br w:type="page"/>
      </w:r>
    </w:p>
    <w:p xmlns:wp14="http://schemas.microsoft.com/office/word/2010/wordml" w:rsidRPr="00C017BD" w:rsidR="430CC4A0" w:rsidP="3C2BE454" w:rsidRDefault="00DE0E39" w14:paraId="02479AAD" wp14:textId="77777777">
      <w:pPr>
        <w:pStyle w:val="Titre3"/>
        <w:spacing w:after="120"/>
        <w:rPr>
          <w:highlight w:val="lightGray"/>
          <w:lang w:val="nl-BE"/>
        </w:rPr>
      </w:pPr>
      <w:r w:rsidRPr="00C017BD">
        <w:rPr>
          <w:highlight w:val="lightGray"/>
          <w:lang w:val="nl-BE"/>
        </w:rPr>
        <w:lastRenderedPageBreak/>
        <w:t>SPONSORS</w:t>
      </w:r>
    </w:p>
    <w:p xmlns:wp14="http://schemas.microsoft.com/office/word/2010/wordml" w:rsidRPr="00C017BD" w:rsidR="430CC4A0" w:rsidP="3C2BE454" w:rsidRDefault="430CC4A0" w14:paraId="0E27B00A" wp14:textId="77777777">
      <w:pPr>
        <w:rPr>
          <w:rFonts w:ascii="Calibri" w:hAnsi="Calibri" w:eastAsia="Calibri" w:cs="Calibri"/>
          <w:lang w:val="nl-BE"/>
        </w:rPr>
      </w:pPr>
    </w:p>
    <w:p xmlns:wp14="http://schemas.microsoft.com/office/word/2010/wordml" w:rsidRPr="00DE0E39" w:rsidR="00DE0E39" w:rsidP="00DE0E39" w:rsidRDefault="00DE0E39" w14:paraId="0E69B799" wp14:textId="77777777">
      <w:pPr>
        <w:rPr>
          <w:i/>
          <w:color w:val="0070C0"/>
          <w:lang w:val="nl-BE"/>
        </w:rPr>
      </w:pPr>
      <w:r w:rsidRPr="00DE0E39">
        <w:rPr>
          <w:i/>
          <w:color w:val="0070C0"/>
          <w:lang w:val="nl-BE"/>
        </w:rPr>
        <w:t>Steun ons!</w:t>
      </w:r>
    </w:p>
    <w:p xmlns:wp14="http://schemas.microsoft.com/office/word/2010/wordml" w:rsidRPr="00DE0E39" w:rsidR="00DE0E39" w:rsidP="00DE0E39" w:rsidRDefault="00DE0E39" w14:paraId="3A293667" wp14:textId="77777777">
      <w:pPr>
        <w:rPr>
          <w:lang w:val="nl-BE"/>
        </w:rPr>
      </w:pPr>
      <w:r w:rsidRPr="00DE0E39">
        <w:rPr>
          <w:lang w:val="nl-BE"/>
        </w:rPr>
        <w:t xml:space="preserve">De </w:t>
      </w:r>
      <w:r>
        <w:rPr>
          <w:lang w:val="nl-BE"/>
        </w:rPr>
        <w:t>B</w:t>
      </w:r>
      <w:r w:rsidRPr="00DE0E39">
        <w:rPr>
          <w:lang w:val="nl-BE"/>
        </w:rPr>
        <w:t xml:space="preserve">lauwe </w:t>
      </w:r>
      <w:r>
        <w:rPr>
          <w:lang w:val="nl-BE"/>
        </w:rPr>
        <w:t>Wimpel</w:t>
      </w:r>
      <w:r w:rsidRPr="00DE0E39">
        <w:rPr>
          <w:lang w:val="nl-BE"/>
        </w:rPr>
        <w:t xml:space="preserve"> wordt georganiseerd door vrijwilligers.</w:t>
      </w:r>
    </w:p>
    <w:p xmlns:wp14="http://schemas.microsoft.com/office/word/2010/wordml" w:rsidRPr="0034658E" w:rsidR="0000225F" w:rsidP="0000225F" w:rsidRDefault="0000225F" w14:paraId="10967E88" wp14:textId="77777777">
      <w:pPr>
        <w:rPr>
          <w:lang w:val="nl-BE"/>
        </w:rPr>
      </w:pPr>
      <w:r w:rsidRPr="0000225F">
        <w:rPr>
          <w:lang w:val="nl-NL"/>
        </w:rPr>
        <w:t xml:space="preserve">Alle hulp is welkom, zowel in geld als in </w:t>
      </w:r>
      <w:proofErr w:type="spellStart"/>
      <w:r w:rsidRPr="0000225F">
        <w:rPr>
          <w:lang w:val="nl-NL"/>
        </w:rPr>
        <w:t>natura</w:t>
      </w:r>
      <w:proofErr w:type="spellEnd"/>
      <w:r w:rsidRPr="0000225F">
        <w:rPr>
          <w:lang w:val="nl-NL"/>
        </w:rPr>
        <w:t>, groot of klein.</w:t>
      </w:r>
    </w:p>
    <w:p xmlns:wp14="http://schemas.microsoft.com/office/word/2010/wordml" w:rsidRPr="00DE0E39" w:rsidR="00DE0E39" w:rsidP="00DE0E39" w:rsidRDefault="00DE0E39" w14:paraId="3B861F5B" wp14:textId="77777777">
      <w:pPr>
        <w:rPr>
          <w:lang w:val="nl-BE"/>
        </w:rPr>
      </w:pPr>
      <w:r w:rsidRPr="00DE0E39">
        <w:rPr>
          <w:lang w:val="nl-BE"/>
        </w:rPr>
        <w:t>Dankzij u kunnen we de jonge deelnemers meer bieden en de registratieprijzen op de laagste stand houden, zodat het geld geen belemmering is voor hun deelname.</w:t>
      </w:r>
    </w:p>
    <w:p xmlns:wp14="http://schemas.microsoft.com/office/word/2010/wordml" w:rsidRPr="00DE0E39" w:rsidR="00DE0E39" w:rsidP="00DE0E39" w:rsidRDefault="00DE0E39" w14:paraId="088CDECF" wp14:textId="77777777">
      <w:pPr>
        <w:rPr>
          <w:lang w:val="nl-BE"/>
        </w:rPr>
      </w:pPr>
      <w:r w:rsidRPr="00DE0E39">
        <w:rPr>
          <w:lang w:val="nl-BE"/>
        </w:rPr>
        <w:t xml:space="preserve">Of u nu een persoon bent die </w:t>
      </w:r>
      <w:proofErr w:type="spellStart"/>
      <w:r w:rsidR="0000225F">
        <w:rPr>
          <w:lang w:val="nl-BE"/>
        </w:rPr>
        <w:t>sea</w:t>
      </w:r>
      <w:r w:rsidRPr="00DE0E39">
        <w:rPr>
          <w:lang w:val="nl-BE"/>
        </w:rPr>
        <w:t>scouting</w:t>
      </w:r>
      <w:proofErr w:type="spellEnd"/>
      <w:r w:rsidRPr="00DE0E39">
        <w:rPr>
          <w:lang w:val="nl-BE"/>
        </w:rPr>
        <w:t xml:space="preserve"> wil ondersteunen of een </w:t>
      </w:r>
      <w:r w:rsidR="0000225F">
        <w:rPr>
          <w:lang w:val="nl-BE"/>
        </w:rPr>
        <w:t>bedrijf</w:t>
      </w:r>
      <w:r w:rsidRPr="00DE0E39" w:rsidR="0000225F">
        <w:rPr>
          <w:lang w:val="nl-BE"/>
        </w:rPr>
        <w:t xml:space="preserve"> </w:t>
      </w:r>
      <w:r w:rsidRPr="00DE0E39">
        <w:rPr>
          <w:lang w:val="nl-BE"/>
        </w:rPr>
        <w:t xml:space="preserve">die haar imago wil associëren met varen, een steeds populairder wordende sport, zullen </w:t>
      </w:r>
      <w:r w:rsidR="0000225F">
        <w:rPr>
          <w:lang w:val="nl-BE"/>
        </w:rPr>
        <w:t xml:space="preserve">we </w:t>
      </w:r>
      <w:r w:rsidRPr="00DE0E39">
        <w:rPr>
          <w:lang w:val="nl-BE"/>
        </w:rPr>
        <w:t>samen een formule vinden die voor iedereen werkt.</w:t>
      </w:r>
    </w:p>
    <w:p xmlns:wp14="http://schemas.microsoft.com/office/word/2010/wordml" w:rsidRPr="00DE0E39" w:rsidR="00DE0E39" w:rsidP="00DE0E39" w:rsidRDefault="00DE0E39" w14:paraId="323B2234" wp14:textId="77777777">
      <w:pPr>
        <w:rPr>
          <w:lang w:val="nl-BE"/>
        </w:rPr>
      </w:pPr>
      <w:r w:rsidRPr="00DE0E39">
        <w:rPr>
          <w:lang w:val="nl-BE"/>
        </w:rPr>
        <w:t>Donaties zijn fiscaal aftrekbaar van</w:t>
      </w:r>
      <w:r w:rsidR="0000225F">
        <w:rPr>
          <w:lang w:val="nl-BE"/>
        </w:rPr>
        <w:t>af</w:t>
      </w:r>
      <w:r w:rsidRPr="00DE0E39">
        <w:rPr>
          <w:lang w:val="nl-BE"/>
        </w:rPr>
        <w:t xml:space="preserve"> 40</w:t>
      </w:r>
      <w:r>
        <w:rPr>
          <w:lang w:val="nl-BE"/>
        </w:rPr>
        <w:t xml:space="preserve"> €</w:t>
      </w:r>
      <w:r w:rsidRPr="00DE0E39">
        <w:rPr>
          <w:lang w:val="nl-BE"/>
        </w:rPr>
        <w:t>.</w:t>
      </w:r>
    </w:p>
    <w:p xmlns:wp14="http://schemas.microsoft.com/office/word/2010/wordml" w:rsidRPr="0034658E" w:rsidR="00DE0E39" w:rsidP="00DE0E39" w:rsidRDefault="00DE0E39" w14:paraId="10E6432D" wp14:textId="77777777">
      <w:pPr>
        <w:rPr>
          <w:highlight w:val="yellow"/>
          <w:lang w:val="nl-BE"/>
        </w:rPr>
      </w:pPr>
      <w:r w:rsidRPr="0034658E">
        <w:rPr>
          <w:highlight w:val="yellow"/>
          <w:lang w:val="nl-BE"/>
        </w:rPr>
        <w:t>Blauwe Wimpel 2021 sponsorbestand (link)</w:t>
      </w:r>
    </w:p>
    <w:p xmlns:wp14="http://schemas.microsoft.com/office/word/2010/wordml" w:rsidRPr="0034658E" w:rsidR="00DE0E39" w:rsidP="00DE0E39" w:rsidRDefault="00DE0E39" w14:paraId="2ADB9781" wp14:textId="77777777">
      <w:pPr>
        <w:rPr>
          <w:lang w:val="nl-BE"/>
        </w:rPr>
      </w:pPr>
      <w:r w:rsidRPr="0034658E">
        <w:rPr>
          <w:highlight w:val="yellow"/>
          <w:lang w:val="nl-BE"/>
        </w:rPr>
        <w:t>Sponsorcharter (link)</w:t>
      </w:r>
    </w:p>
    <w:p xmlns:wp14="http://schemas.microsoft.com/office/word/2010/wordml" w:rsidRPr="00456624" w:rsidR="00456624" w:rsidP="00456624" w:rsidRDefault="00456624" w14:paraId="079EEEED" wp14:textId="77777777">
      <w:pPr>
        <w:rPr>
          <w:i/>
          <w:color w:val="0070C0"/>
          <w:lang w:val="nl-BE"/>
        </w:rPr>
      </w:pPr>
      <w:r w:rsidRPr="00456624">
        <w:rPr>
          <w:i/>
          <w:color w:val="0070C0"/>
          <w:lang w:val="nl-BE"/>
        </w:rPr>
        <w:t>Onze formules</w:t>
      </w:r>
    </w:p>
    <w:p xmlns:wp14="http://schemas.microsoft.com/office/word/2010/wordml" w:rsidRPr="00456624" w:rsidR="00456624" w:rsidP="00456624" w:rsidRDefault="00456624" w14:paraId="1865C0FF" wp14:textId="77777777">
      <w:pPr>
        <w:rPr>
          <w:lang w:val="nl-BE"/>
        </w:rPr>
      </w:pPr>
      <w:r w:rsidRPr="00456624">
        <w:rPr>
          <w:lang w:val="nl-BE"/>
        </w:rPr>
        <w:t>Hoofdsponsors: word partner van de blauwe vlag! Uw logo wordt uitgelicht op onze website en in al onze communicatie</w:t>
      </w:r>
    </w:p>
    <w:p xmlns:wp14="http://schemas.microsoft.com/office/word/2010/wordml" w:rsidRPr="00456624" w:rsidR="00456624" w:rsidP="00456624" w:rsidRDefault="00456624" w14:paraId="2AEC3496" wp14:textId="77777777">
      <w:pPr>
        <w:rPr>
          <w:lang w:val="nl-BE"/>
        </w:rPr>
      </w:pPr>
      <w:r w:rsidRPr="00456624">
        <w:rPr>
          <w:lang w:val="nl-BE"/>
        </w:rPr>
        <w:t>Sponsors (vanaf €200): Wij voegen uw logo in op de sponsorpagina van onze website en in het boekje dat aan alle deelnemers wordt uitgedeeld</w:t>
      </w:r>
    </w:p>
    <w:p xmlns:wp14="http://schemas.microsoft.com/office/word/2010/wordml" w:rsidRPr="00456624" w:rsidR="00456624" w:rsidP="00456624" w:rsidRDefault="00456624" w14:paraId="6F4148D9" wp14:textId="77777777">
      <w:pPr>
        <w:rPr>
          <w:lang w:val="nl-BE"/>
        </w:rPr>
      </w:pPr>
      <w:r w:rsidRPr="00456624">
        <w:rPr>
          <w:lang w:val="nl-BE"/>
        </w:rPr>
        <w:t>Sponsor in natura (minimumwaarde van 250 euro): Wij voegen uw logo in op de sponsorpagina van onze site en in het boekje dat aan alle deelnemers wordt uitgedeeld</w:t>
      </w:r>
    </w:p>
    <w:p xmlns:wp14="http://schemas.microsoft.com/office/word/2010/wordml" w:rsidRPr="00456624" w:rsidR="00456624" w:rsidP="00456624" w:rsidRDefault="00456624" w14:paraId="402FA3B5" wp14:textId="77777777">
      <w:pPr>
        <w:rPr>
          <w:lang w:val="nl-BE"/>
        </w:rPr>
      </w:pPr>
      <w:r w:rsidRPr="00456624">
        <w:rPr>
          <w:lang w:val="nl-BE"/>
        </w:rPr>
        <w:t>Sympathisant: We vermelden uw naam op onze website en in het boekje gegeven aan de deelnemers.</w:t>
      </w:r>
    </w:p>
    <w:p xmlns:wp14="http://schemas.microsoft.com/office/word/2010/wordml" w:rsidRPr="00456624" w:rsidR="00456624" w:rsidP="00456624" w:rsidRDefault="00456624" w14:paraId="0ECA42AB" wp14:textId="77777777">
      <w:pPr>
        <w:rPr>
          <w:lang w:val="nl-BE"/>
        </w:rPr>
      </w:pPr>
      <w:r w:rsidRPr="00456624">
        <w:rPr>
          <w:lang w:val="nl-BE"/>
        </w:rPr>
        <w:t>Geïnteresseerd? Vul snel ons formulier in. We nemen contact met je op.</w:t>
      </w:r>
    </w:p>
    <w:p xmlns:wp14="http://schemas.microsoft.com/office/word/2010/wordml" w:rsidRPr="00456624" w:rsidR="00456624" w:rsidP="00456624" w:rsidRDefault="00456624" w14:paraId="4B81842B" wp14:textId="77777777">
      <w:pPr>
        <w:rPr>
          <w:lang w:val="nl-BE"/>
        </w:rPr>
      </w:pPr>
      <w:r w:rsidRPr="00456624">
        <w:rPr>
          <w:lang w:val="nl-BE"/>
        </w:rPr>
        <w:t xml:space="preserve">Voor elke vraag of logo: </w:t>
      </w:r>
      <w:r w:rsidRPr="00456624">
        <w:rPr>
          <w:highlight w:val="yellow"/>
          <w:lang w:val="nl-BE"/>
        </w:rPr>
        <w:t>xxxxx@</w:t>
      </w:r>
      <w:r>
        <w:rPr>
          <w:highlight w:val="yellow"/>
          <w:lang w:val="nl-BE"/>
        </w:rPr>
        <w:t>blauwewimpel</w:t>
      </w:r>
      <w:r w:rsidRPr="00456624">
        <w:rPr>
          <w:highlight w:val="yellow"/>
          <w:lang w:val="nl-BE"/>
        </w:rPr>
        <w:t>2021.be</w:t>
      </w:r>
    </w:p>
    <w:p xmlns:wp14="http://schemas.microsoft.com/office/word/2010/wordml" w:rsidR="00456624" w:rsidP="00456624" w:rsidRDefault="00456624" w14:paraId="18EF52C1" wp14:textId="77777777">
      <w:pPr>
        <w:rPr>
          <w:lang w:val="nl-BE"/>
        </w:rPr>
      </w:pPr>
      <w:r w:rsidRPr="00456624">
        <w:rPr>
          <w:lang w:val="nl-BE"/>
        </w:rPr>
        <w:t>Formulier (Excel-bestandslocatie instellen)</w:t>
      </w:r>
    </w:p>
    <w:p xmlns:wp14="http://schemas.microsoft.com/office/word/2010/wordml" w:rsidRPr="00456624" w:rsidR="00456624" w:rsidP="00456624" w:rsidRDefault="00456624" w14:paraId="25724EFD" wp14:textId="77777777">
      <w:pPr>
        <w:rPr>
          <w:i/>
          <w:color w:val="0070C0"/>
          <w:lang w:val="nl-BE"/>
        </w:rPr>
      </w:pPr>
      <w:r w:rsidRPr="00456624">
        <w:rPr>
          <w:i/>
          <w:color w:val="0070C0"/>
          <w:lang w:val="nl-BE"/>
        </w:rPr>
        <w:t>Sponsors</w:t>
      </w:r>
    </w:p>
    <w:p xmlns:wp14="http://schemas.microsoft.com/office/word/2010/wordml" w:rsidRPr="00456624" w:rsidR="00456624" w:rsidP="00456624" w:rsidRDefault="00456624" w14:paraId="3A8E5872" wp14:textId="77777777">
      <w:pPr>
        <w:rPr>
          <w:lang w:val="nl-BE"/>
        </w:rPr>
      </w:pPr>
      <w:r w:rsidRPr="00456624">
        <w:rPr>
          <w:lang w:val="nl-BE"/>
        </w:rPr>
        <w:t>Locatie voor sponsorhandlogo op de site en op de sponsorpagina</w:t>
      </w:r>
    </w:p>
    <w:p xmlns:wp14="http://schemas.microsoft.com/office/word/2010/wordml" w:rsidRPr="00456624" w:rsidR="00456624" w:rsidP="00456624" w:rsidRDefault="00456624" w14:paraId="6D103BD4" wp14:textId="77777777">
      <w:pPr>
        <w:rPr>
          <w:lang w:val="nl-BE"/>
        </w:rPr>
      </w:pPr>
      <w:r w:rsidRPr="00456624">
        <w:rPr>
          <w:lang w:val="nl-BE"/>
        </w:rPr>
        <w:t>Locatie voor sponsorlogo</w:t>
      </w:r>
    </w:p>
    <w:p xmlns:wp14="http://schemas.microsoft.com/office/word/2010/wordml" w:rsidRPr="00456624" w:rsidR="00456624" w:rsidP="00456624" w:rsidRDefault="00456624" w14:paraId="51D00AF4" wp14:textId="77777777">
      <w:pPr>
        <w:rPr>
          <w:lang w:val="nl-BE"/>
        </w:rPr>
      </w:pPr>
      <w:r w:rsidRPr="00456624">
        <w:rPr>
          <w:lang w:val="nl-BE"/>
        </w:rPr>
        <w:t>Locatie voor sympathisant (tekst)</w:t>
      </w:r>
    </w:p>
    <w:p xmlns:wp14="http://schemas.microsoft.com/office/word/2010/wordml" w:rsidRPr="00456624" w:rsidR="00456624" w:rsidP="00456624" w:rsidRDefault="00456624" w14:paraId="296281AF" wp14:textId="77777777">
      <w:pPr>
        <w:rPr>
          <w:highlight w:val="yellow"/>
          <w:lang w:val="nl-BE"/>
        </w:rPr>
      </w:pPr>
      <w:r w:rsidRPr="00456624">
        <w:rPr>
          <w:highlight w:val="yellow"/>
          <w:lang w:val="nl-BE"/>
        </w:rPr>
        <w:t>Rmque Avdm: of we zetten ze later of je de marine logo in sponsor en Point be (http://laurentjans.be/assets/img/point-be-internet-solutions-provider.png) en JJLooze (http://laurentjans.be/assets/img/shop-cafes-jj-looze.jpg)</w:t>
      </w:r>
    </w:p>
    <w:p xmlns:wp14="http://schemas.microsoft.com/office/word/2010/wordml" w:rsidRPr="00456624" w:rsidR="00456624" w:rsidP="00456624" w:rsidRDefault="00456624" w14:paraId="57A49E9D" wp14:textId="77777777">
      <w:pPr>
        <w:rPr>
          <w:lang w:val="nl-BE"/>
        </w:rPr>
      </w:pPr>
      <w:r w:rsidRPr="00456624">
        <w:rPr>
          <w:highlight w:val="yellow"/>
          <w:lang w:val="nl-BE"/>
        </w:rPr>
        <w:t>Echt de manier waarop je het wilt</w:t>
      </w:r>
    </w:p>
    <w:p xmlns:wp14="http://schemas.microsoft.com/office/word/2010/wordml" w:rsidRPr="00456624" w:rsidR="430CC4A0" w:rsidP="00456624" w:rsidRDefault="430CC4A0" w14:paraId="60061E4C" wp14:textId="77777777">
      <w:pPr>
        <w:rPr>
          <w:lang w:val="nl-BE"/>
        </w:rPr>
      </w:pPr>
      <w:r w:rsidRPr="00456624">
        <w:rPr>
          <w:lang w:val="nl-BE"/>
        </w:rPr>
        <w:br w:type="page"/>
      </w:r>
    </w:p>
    <w:p xmlns:wp14="http://schemas.microsoft.com/office/word/2010/wordml" w:rsidRPr="0034658E" w:rsidR="430CC4A0" w:rsidP="3C2BE454" w:rsidRDefault="00456624" w14:paraId="60044ADF" wp14:textId="77777777">
      <w:pPr>
        <w:pStyle w:val="Titre3"/>
        <w:spacing w:after="120"/>
        <w:rPr>
          <w:highlight w:val="lightGray"/>
          <w:lang w:val="nl-BE"/>
        </w:rPr>
      </w:pPr>
      <w:r w:rsidRPr="0034658E">
        <w:rPr>
          <w:highlight w:val="lightGray"/>
          <w:lang w:val="nl-BE"/>
        </w:rPr>
        <w:lastRenderedPageBreak/>
        <w:t>MEDIAS</w:t>
      </w:r>
    </w:p>
    <w:p xmlns:wp14="http://schemas.microsoft.com/office/word/2010/wordml" w:rsidRPr="0034658E" w:rsidR="430CC4A0" w:rsidP="3C2BE454" w:rsidRDefault="430CC4A0" w14:paraId="172A0622" wp14:textId="77777777">
      <w:pPr>
        <w:rPr>
          <w:rFonts w:ascii="Calibri" w:hAnsi="Calibri" w:eastAsia="Calibri" w:cs="Calibri"/>
          <w:lang w:val="nl-BE"/>
        </w:rPr>
      </w:pPr>
      <w:r w:rsidRPr="0034658E">
        <w:rPr>
          <w:rFonts w:ascii="Calibri" w:hAnsi="Calibri" w:eastAsia="Calibri" w:cs="Calibri"/>
          <w:lang w:val="nl-BE"/>
        </w:rPr>
        <w:t>…</w:t>
      </w:r>
    </w:p>
    <w:p xmlns:wp14="http://schemas.microsoft.com/office/word/2010/wordml" w:rsidRPr="0034658E" w:rsidR="430CC4A0" w:rsidRDefault="430CC4A0" w14:paraId="44EAFD9C" wp14:textId="77777777">
      <w:pPr>
        <w:rPr>
          <w:lang w:val="nl-BE"/>
        </w:rPr>
      </w:pPr>
      <w:r w:rsidRPr="0034658E">
        <w:rPr>
          <w:lang w:val="nl-BE"/>
        </w:rPr>
        <w:br w:type="page"/>
      </w:r>
    </w:p>
    <w:p xmlns:wp14="http://schemas.microsoft.com/office/word/2010/wordml" w:rsidRPr="0034658E" w:rsidR="430CC4A0" w:rsidP="3C2BE454" w:rsidRDefault="00456624" w14:paraId="1B12E746" wp14:textId="77777777">
      <w:pPr>
        <w:pStyle w:val="Titre3"/>
        <w:spacing w:after="120"/>
        <w:rPr>
          <w:highlight w:val="lightGray"/>
          <w:lang w:val="nl-BE"/>
        </w:rPr>
      </w:pPr>
      <w:r w:rsidRPr="0034658E">
        <w:rPr>
          <w:highlight w:val="lightGray"/>
          <w:lang w:val="nl-BE"/>
        </w:rPr>
        <w:lastRenderedPageBreak/>
        <w:t>SEASCOUT WORDEN</w:t>
      </w:r>
    </w:p>
    <w:p xmlns:wp14="http://schemas.microsoft.com/office/word/2010/wordml" w:rsidRPr="0034658E" w:rsidR="00456624" w:rsidP="00456624" w:rsidRDefault="00456624" w14:paraId="4B94D5A5" wp14:textId="77777777">
      <w:pPr>
        <w:rPr>
          <w:highlight w:val="lightGray"/>
          <w:lang w:val="nl-BE"/>
        </w:rPr>
      </w:pPr>
    </w:p>
    <w:p xmlns:wp14="http://schemas.microsoft.com/office/word/2010/wordml" w:rsidRPr="00456624" w:rsidR="00456624" w:rsidP="00456624" w:rsidRDefault="0052658B" w14:paraId="5C1A9006" wp14:textId="77777777">
      <w:pPr>
        <w:rPr>
          <w:rFonts w:ascii="Calibri" w:hAnsi="Calibri" w:eastAsia="Calibri" w:cs="Calibri"/>
          <w:lang w:val="nl-BE"/>
        </w:rPr>
      </w:pPr>
      <w:proofErr w:type="gramStart"/>
      <w:r>
        <w:rPr>
          <w:rFonts w:ascii="Calibri" w:hAnsi="Calibri" w:eastAsia="Calibri" w:cs="Calibri"/>
          <w:lang w:val="nl-BE"/>
        </w:rPr>
        <w:t>zeescouts</w:t>
      </w:r>
      <w:proofErr w:type="gramEnd"/>
      <w:r w:rsidRPr="00456624" w:rsidR="00456624">
        <w:rPr>
          <w:rFonts w:ascii="Calibri" w:hAnsi="Calibri" w:eastAsia="Calibri" w:cs="Calibri"/>
          <w:lang w:val="nl-BE"/>
        </w:rPr>
        <w:t xml:space="preserve"> zijn is vooral scout zijn zoals alle andere Scouts, maar daarnaast met varen. Zeilen, roeien of kajakken zijn allemaal activiteiten die </w:t>
      </w:r>
      <w:r>
        <w:rPr>
          <w:rFonts w:ascii="Calibri" w:hAnsi="Calibri" w:eastAsia="Calibri" w:cs="Calibri"/>
          <w:lang w:val="nl-BE"/>
        </w:rPr>
        <w:t>worden toegevoegd</w:t>
      </w:r>
      <w:r w:rsidRPr="00456624">
        <w:rPr>
          <w:rFonts w:ascii="Calibri" w:hAnsi="Calibri" w:eastAsia="Calibri" w:cs="Calibri"/>
          <w:lang w:val="nl-BE"/>
        </w:rPr>
        <w:t xml:space="preserve"> </w:t>
      </w:r>
      <w:r w:rsidRPr="00456624" w:rsidR="00456624">
        <w:rPr>
          <w:rFonts w:ascii="Calibri" w:hAnsi="Calibri" w:eastAsia="Calibri" w:cs="Calibri"/>
          <w:lang w:val="nl-BE"/>
        </w:rPr>
        <w:t>aan het buitenleven, kamperen, exploratie, bouw, enz.</w:t>
      </w:r>
    </w:p>
    <w:p xmlns:wp14="http://schemas.microsoft.com/office/word/2010/wordml" w:rsidRPr="0034658E" w:rsidR="0052658B" w:rsidP="0052658B" w:rsidRDefault="00456624" w14:paraId="3AD3420C" wp14:textId="77777777">
      <w:pPr>
        <w:rPr>
          <w:rFonts w:ascii="Calibri" w:hAnsi="Calibri" w:eastAsia="Calibri" w:cs="Calibri"/>
          <w:lang w:val="nl-BE"/>
        </w:rPr>
      </w:pPr>
      <w:r w:rsidRPr="00456624">
        <w:rPr>
          <w:rFonts w:ascii="Calibri" w:hAnsi="Calibri" w:eastAsia="Calibri" w:cs="Calibri"/>
          <w:lang w:val="nl-BE"/>
        </w:rPr>
        <w:t xml:space="preserve">Varen is vooral bekend om </w:t>
      </w:r>
      <w:proofErr w:type="gramStart"/>
      <w:r w:rsidRPr="00456624">
        <w:rPr>
          <w:rFonts w:ascii="Calibri" w:hAnsi="Calibri" w:eastAsia="Calibri" w:cs="Calibri"/>
          <w:lang w:val="nl-BE"/>
        </w:rPr>
        <w:t>het</w:t>
      </w:r>
      <w:proofErr w:type="gramEnd"/>
      <w:r w:rsidRPr="00456624">
        <w:rPr>
          <w:rFonts w:ascii="Calibri" w:hAnsi="Calibri" w:eastAsia="Calibri" w:cs="Calibri"/>
          <w:lang w:val="nl-BE"/>
        </w:rPr>
        <w:t xml:space="preserve"> praktische </w:t>
      </w:r>
      <w:r w:rsidR="0052658B">
        <w:rPr>
          <w:rFonts w:ascii="Calibri" w:hAnsi="Calibri" w:eastAsia="Calibri" w:cs="Calibri"/>
          <w:lang w:val="nl-BE"/>
        </w:rPr>
        <w:t>kennis</w:t>
      </w:r>
      <w:r w:rsidRPr="00456624" w:rsidR="0052658B">
        <w:rPr>
          <w:rFonts w:ascii="Calibri" w:hAnsi="Calibri" w:eastAsia="Calibri" w:cs="Calibri"/>
          <w:lang w:val="nl-BE"/>
        </w:rPr>
        <w:t xml:space="preserve"> </w:t>
      </w:r>
      <w:r w:rsidRPr="00456624">
        <w:rPr>
          <w:rFonts w:ascii="Calibri" w:hAnsi="Calibri" w:eastAsia="Calibri" w:cs="Calibri"/>
          <w:lang w:val="nl-BE"/>
        </w:rPr>
        <w:t xml:space="preserve">van de jongere te versterken. </w:t>
      </w:r>
      <w:r w:rsidRPr="0052658B" w:rsidR="0052658B">
        <w:rPr>
          <w:rFonts w:ascii="Calibri" w:hAnsi="Calibri" w:eastAsia="Calibri" w:cs="Calibri"/>
          <w:lang w:val="nl-NL"/>
        </w:rPr>
        <w:t>Tijdens het navigeren zal hij worden geconfronteerd met situaties waarin hij concreet moet reageren. Dit leren gebeurt in een team, waarbij de meest ervaren leiding geeft aan de minder ervaren, volgens de formule die specifiek is voor scouting.</w:t>
      </w:r>
    </w:p>
    <w:p xmlns:wp14="http://schemas.microsoft.com/office/word/2010/wordml" w:rsidRPr="00456624" w:rsidR="00456624" w:rsidP="00456624" w:rsidRDefault="00456624" w14:paraId="5E82C69A" wp14:textId="0B480E39">
      <w:pPr>
        <w:rPr>
          <w:rFonts w:ascii="Calibri" w:hAnsi="Calibri" w:eastAsia="Calibri" w:cs="Calibri"/>
          <w:lang w:val="nl-BE"/>
        </w:rPr>
      </w:pPr>
      <w:r w:rsidRPr="4AE66A88" w:rsidR="00456624">
        <w:rPr>
          <w:rFonts w:ascii="Calibri" w:hAnsi="Calibri" w:eastAsia="Calibri" w:cs="Calibri"/>
          <w:lang w:val="nl-BE"/>
        </w:rPr>
        <w:t xml:space="preserve">Afhankelijk </w:t>
      </w:r>
      <w:r w:rsidRPr="4AE66A88" w:rsidR="00456624">
        <w:rPr>
          <w:rFonts w:ascii="Calibri" w:hAnsi="Calibri" w:eastAsia="Calibri" w:cs="Calibri"/>
          <w:lang w:val="nl-BE"/>
        </w:rPr>
        <w:t>van</w:t>
      </w:r>
      <w:r w:rsidRPr="4AE66A88" w:rsidR="4A33D716">
        <w:rPr>
          <w:rFonts w:ascii="Calibri" w:hAnsi="Calibri" w:eastAsia="Calibri" w:cs="Calibri"/>
          <w:lang w:val="nl-BE"/>
        </w:rPr>
        <w:t xml:space="preserve"> de</w:t>
      </w:r>
      <w:r w:rsidRPr="4AE66A88" w:rsidR="00456624">
        <w:rPr>
          <w:rFonts w:ascii="Calibri" w:hAnsi="Calibri" w:eastAsia="Calibri" w:cs="Calibri"/>
          <w:lang w:val="nl-BE"/>
        </w:rPr>
        <w:t xml:space="preserve"> </w:t>
      </w:r>
      <w:r w:rsidRPr="4AE66A88" w:rsidR="3AE1DBA5">
        <w:rPr>
          <w:rFonts w:ascii="Calibri" w:hAnsi="Calibri" w:eastAsia="Calibri" w:cs="Calibri"/>
          <w:lang w:val="nl-BE"/>
        </w:rPr>
        <w:t>eenheid</w:t>
      </w:r>
      <w:r w:rsidRPr="4AE66A88" w:rsidR="00456624">
        <w:rPr>
          <w:rFonts w:ascii="Calibri" w:hAnsi="Calibri" w:eastAsia="Calibri" w:cs="Calibri"/>
          <w:lang w:val="nl-BE"/>
        </w:rPr>
        <w:t xml:space="preserve"> kunnen kinderen zich soms al op 5-jarige leeftijd inschrijven. Vanaf 18 jaar worden jongeren aangemoedigd om </w:t>
      </w:r>
      <w:r w:rsidRPr="4AE66A88" w:rsidR="0052658B">
        <w:rPr>
          <w:rFonts w:ascii="Calibri" w:hAnsi="Calibri" w:eastAsia="Calibri" w:cs="Calibri"/>
          <w:lang w:val="nl-BE"/>
        </w:rPr>
        <w:t>leider</w:t>
      </w:r>
      <w:r w:rsidRPr="4AE66A88" w:rsidR="0052658B">
        <w:rPr>
          <w:rFonts w:ascii="Calibri" w:hAnsi="Calibri" w:eastAsia="Calibri" w:cs="Calibri"/>
          <w:lang w:val="nl-BE"/>
        </w:rPr>
        <w:t xml:space="preserve"> </w:t>
      </w:r>
      <w:r w:rsidRPr="4AE66A88" w:rsidR="00456624">
        <w:rPr>
          <w:rFonts w:ascii="Calibri" w:hAnsi="Calibri" w:eastAsia="Calibri" w:cs="Calibri"/>
          <w:lang w:val="nl-BE"/>
        </w:rPr>
        <w:t>te worden en op hun beurt de jongste te begeleiden.</w:t>
      </w:r>
    </w:p>
    <w:p xmlns:wp14="http://schemas.microsoft.com/office/word/2010/wordml" w:rsidRPr="00456624" w:rsidR="430CC4A0" w:rsidP="00456624" w:rsidRDefault="00DD21A0" w14:paraId="084D6A94" wp14:textId="77777777">
      <w:pPr>
        <w:rPr>
          <w:rFonts w:ascii="Calibri" w:hAnsi="Calibri" w:eastAsia="Calibri" w:cs="Calibri"/>
          <w:lang w:val="nl-BE"/>
        </w:rPr>
      </w:pPr>
      <w:r w:rsidRPr="0034658E">
        <w:rPr>
          <w:rFonts w:ascii="Calibri" w:hAnsi="Calibri" w:eastAsia="Calibri" w:cs="Calibri"/>
          <w:lang w:val="nl-BE"/>
          <w:rPrChange w:author="Marcel CULLUS" w:date="2021-01-04T21:42:00Z" w:id="2">
            <w:rPr>
              <w:rFonts w:ascii="Calibri" w:hAnsi="Calibri" w:eastAsia="Calibri" w:cs="Calibri"/>
              <w:highlight w:val="yellow"/>
              <w:lang w:val="nl-BE"/>
            </w:rPr>
          </w:rPrChange>
        </w:rPr>
        <w:t xml:space="preserve">In </w:t>
      </w:r>
      <w:commentRangeStart w:id="3"/>
      <w:proofErr w:type="spellStart"/>
      <w:r w:rsidRPr="0034658E">
        <w:rPr>
          <w:rFonts w:ascii="Calibri" w:hAnsi="Calibri" w:eastAsia="Calibri" w:cs="Calibri"/>
          <w:lang w:val="nl-BE"/>
          <w:rPrChange w:author="Marcel CULLUS" w:date="2021-01-04T21:42:00Z" w:id="4">
            <w:rPr>
              <w:rFonts w:ascii="Calibri" w:hAnsi="Calibri" w:eastAsia="Calibri" w:cs="Calibri"/>
              <w:highlight w:val="yellow"/>
              <w:lang w:val="nl-BE"/>
            </w:rPr>
          </w:rPrChange>
        </w:rPr>
        <w:t>Vlaaderen</w:t>
      </w:r>
      <w:proofErr w:type="spellEnd"/>
      <w:r w:rsidRPr="0034658E">
        <w:rPr>
          <w:rFonts w:ascii="Calibri" w:hAnsi="Calibri" w:eastAsia="Calibri" w:cs="Calibri"/>
          <w:lang w:val="nl-BE"/>
          <w:rPrChange w:author="Marcel CULLUS" w:date="2021-01-04T21:42:00Z" w:id="5">
            <w:rPr>
              <w:rFonts w:ascii="Calibri" w:hAnsi="Calibri" w:eastAsia="Calibri" w:cs="Calibri"/>
              <w:highlight w:val="yellow"/>
              <w:lang w:val="nl-BE"/>
            </w:rPr>
          </w:rPrChange>
        </w:rPr>
        <w:t xml:space="preserve"> </w:t>
      </w:r>
      <w:commentRangeEnd w:id="3"/>
      <w:r w:rsidRPr="0034658E" w:rsidR="0052658B">
        <w:rPr>
          <w:rStyle w:val="Marquedecommentaire"/>
        </w:rPr>
        <w:commentReference w:id="3"/>
      </w:r>
      <w:r w:rsidRPr="0034658E">
        <w:rPr>
          <w:rFonts w:ascii="Calibri" w:hAnsi="Calibri" w:eastAsia="Calibri" w:cs="Calibri"/>
          <w:lang w:val="nl-BE"/>
          <w:rPrChange w:author="Marcel CULLUS" w:date="2021-01-04T21:42:00Z" w:id="6">
            <w:rPr>
              <w:rFonts w:ascii="Calibri" w:hAnsi="Calibri" w:eastAsia="Calibri" w:cs="Calibri"/>
              <w:highlight w:val="yellow"/>
              <w:lang w:val="nl-BE"/>
            </w:rPr>
          </w:rPrChange>
        </w:rPr>
        <w:t xml:space="preserve">zijn er </w:t>
      </w:r>
      <w:proofErr w:type="spellStart"/>
      <w:r w:rsidRPr="0034658E">
        <w:rPr>
          <w:rFonts w:ascii="Calibri" w:hAnsi="Calibri" w:eastAsia="Calibri" w:cs="Calibri"/>
          <w:lang w:val="nl-BE"/>
          <w:rPrChange w:author="Marcel CULLUS" w:date="2021-01-04T21:42:00Z" w:id="7">
            <w:rPr>
              <w:rFonts w:ascii="Calibri" w:hAnsi="Calibri" w:eastAsia="Calibri" w:cs="Calibri"/>
              <w:highlight w:val="yellow"/>
              <w:lang w:val="nl-BE"/>
            </w:rPr>
          </w:rPrChange>
        </w:rPr>
        <w:t>zeescoutsen</w:t>
      </w:r>
      <w:proofErr w:type="spellEnd"/>
      <w:r w:rsidRPr="0034658E">
        <w:rPr>
          <w:rFonts w:ascii="Calibri" w:hAnsi="Calibri" w:eastAsia="Calibri" w:cs="Calibri"/>
          <w:lang w:val="nl-BE"/>
          <w:rPrChange w:author="Marcel CULLUS" w:date="2021-01-04T21:42:00Z" w:id="8">
            <w:rPr>
              <w:rFonts w:ascii="Calibri" w:hAnsi="Calibri" w:eastAsia="Calibri" w:cs="Calibri"/>
              <w:highlight w:val="yellow"/>
              <w:lang w:val="nl-BE"/>
            </w:rPr>
          </w:rPrChange>
        </w:rPr>
        <w:t xml:space="preserve"> in verschillende steden. Twee federaties bieden marine scouting, de FOS Open Scouting en de Scouts et Gidsen Vlaanderen.</w:t>
      </w:r>
    </w:p>
    <w:p xmlns:wp14="http://schemas.microsoft.com/office/word/2010/wordml" w:rsidR="00456624" w:rsidRDefault="00456624" w14:paraId="1A811CC7" wp14:textId="77777777">
      <w:pPr>
        <w:rPr>
          <w:lang w:val="nl-BE"/>
        </w:rPr>
      </w:pPr>
      <w:r w:rsidRPr="00456624">
        <w:rPr>
          <w:lang w:val="nl-BE"/>
        </w:rPr>
        <w:t xml:space="preserve">Lijst van </w:t>
      </w:r>
      <w:r>
        <w:rPr>
          <w:lang w:val="nl-BE"/>
        </w:rPr>
        <w:t>Seas</w:t>
      </w:r>
      <w:r w:rsidRPr="00456624">
        <w:rPr>
          <w:lang w:val="nl-BE"/>
        </w:rPr>
        <w:t>cout</w:t>
      </w:r>
      <w:r>
        <w:rPr>
          <w:lang w:val="nl-BE"/>
        </w:rPr>
        <w:t>s</w:t>
      </w:r>
      <w:r w:rsidRPr="00456624">
        <w:rPr>
          <w:lang w:val="nl-BE"/>
        </w:rPr>
        <w:t xml:space="preserve"> eenheden </w:t>
      </w:r>
      <w:r w:rsidRPr="00456624">
        <w:rPr>
          <w:highlight w:val="yellow"/>
          <w:lang w:val="nl-BE"/>
        </w:rPr>
        <w:t>(link naar site)</w:t>
      </w:r>
    </w:p>
    <w:p xmlns:wp14="http://schemas.microsoft.com/office/word/2010/wordml" w:rsidR="00456624" w:rsidRDefault="00456624" w14:paraId="3DEEC669" wp14:textId="77777777">
      <w:pPr>
        <w:rPr>
          <w:lang w:val="nl-BE"/>
        </w:rPr>
      </w:pPr>
    </w:p>
    <w:p xmlns:wp14="http://schemas.microsoft.com/office/word/2010/wordml" w:rsidR="00456624" w:rsidRDefault="00456624" w14:paraId="62994572" wp14:textId="77777777">
      <w:pPr>
        <w:rPr>
          <w:lang w:val="nl-BE"/>
        </w:rPr>
      </w:pPr>
      <w:r>
        <w:rPr>
          <w:lang w:val="nl-BE"/>
        </w:rPr>
        <w:t>Bij FOS Open Scouting :</w:t>
      </w:r>
    </w:p>
    <w:p xmlns:wp14="http://schemas.microsoft.com/office/word/2010/wordml" w:rsidRPr="0034658E" w:rsidR="00C00D2E" w:rsidP="0034658E" w:rsidRDefault="00C00D2E" w14:paraId="70CD001C" wp14:textId="77777777">
      <w:pPr>
        <w:pStyle w:val="Paragraphedeliste"/>
        <w:numPr>
          <w:ilvl w:val="0"/>
          <w:numId w:val="5"/>
        </w:numPr>
        <w:rPr>
          <w:rFonts w:ascii="Calibri" w:hAnsi="Calibri" w:eastAsia="Times New Roman" w:cs="Calibri"/>
          <w:color w:val="000000"/>
          <w:lang w:val="nl-BE" w:eastAsia="fr-BE"/>
        </w:rPr>
      </w:pPr>
      <w:r w:rsidRPr="0034658E">
        <w:rPr>
          <w:lang w:val="nl-BE"/>
        </w:rPr>
        <w:t xml:space="preserve">Te </w:t>
      </w:r>
      <w:r w:rsidRPr="0034658E">
        <w:rPr>
          <w:rFonts w:ascii="Calibri" w:hAnsi="Calibri" w:eastAsia="Times New Roman" w:cs="Calibri"/>
          <w:color w:val="000000"/>
          <w:lang w:val="nl-BE" w:eastAsia="fr-BE"/>
        </w:rPr>
        <w:t>Antwerpen, de 1ste FOS « Lange Wapper »</w:t>
      </w:r>
    </w:p>
    <w:p xmlns:wp14="http://schemas.microsoft.com/office/word/2010/wordml" w:rsidRPr="0034658E" w:rsidR="00C00D2E" w:rsidP="0034658E" w:rsidRDefault="00C00D2E" w14:paraId="405B6DDA"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Oostende, de 2de FOS « Westhinder »</w:t>
      </w:r>
    </w:p>
    <w:p xmlns:wp14="http://schemas.microsoft.com/office/word/2010/wordml" w:rsidRPr="0034658E" w:rsidR="00C00D2E" w:rsidP="0034658E" w:rsidRDefault="00C00D2E" w14:paraId="462B980A"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Drongen (Gent), de 3de FOS « De Wilde Eend »</w:t>
      </w:r>
    </w:p>
    <w:p xmlns:wp14="http://schemas.microsoft.com/office/word/2010/wordml" w:rsidRPr="0034658E" w:rsidR="00C00D2E" w:rsidP="0034658E" w:rsidRDefault="00C00D2E" w14:paraId="161F7E5D"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Sint-Niklaas (Waasland), 7de FOS « Mercator »</w:t>
      </w:r>
    </w:p>
    <w:p xmlns:wp14="http://schemas.microsoft.com/office/word/2010/wordml" w:rsidRPr="0034658E" w:rsidR="00C00D2E" w:rsidP="0034658E" w:rsidRDefault="00C00D2E" w14:paraId="6FFFFCF5"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Nieuwpoort, de 8ste FOS « </w:t>
      </w:r>
      <w:proofErr w:type="gramStart"/>
      <w:r w:rsidRPr="0034658E">
        <w:rPr>
          <w:rFonts w:ascii="Calibri" w:hAnsi="Calibri" w:eastAsia="Times New Roman" w:cs="Calibri"/>
          <w:color w:val="000000"/>
          <w:lang w:val="nl-BE" w:eastAsia="fr-BE"/>
        </w:rPr>
        <w:t>’t</w:t>
      </w:r>
      <w:proofErr w:type="gramEnd"/>
      <w:r w:rsidRPr="0034658E">
        <w:rPr>
          <w:rFonts w:ascii="Calibri" w:hAnsi="Calibri" w:eastAsia="Times New Roman" w:cs="Calibri"/>
          <w:color w:val="000000"/>
          <w:lang w:val="nl-BE" w:eastAsia="fr-BE"/>
        </w:rPr>
        <w:t xml:space="preserve"> Vloedgat”</w:t>
      </w:r>
    </w:p>
    <w:p xmlns:wp14="http://schemas.microsoft.com/office/word/2010/wordml" w:rsidRPr="0034658E" w:rsidR="00C00D2E" w:rsidP="0034658E" w:rsidRDefault="00C00D2E" w14:paraId="1398DB23"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Blankenberge, de 9de FOS « De Wandelaar »</w:t>
      </w:r>
    </w:p>
    <w:p xmlns:wp14="http://schemas.microsoft.com/office/word/2010/wordml" w:rsidRPr="0034658E" w:rsidR="00C00D2E" w:rsidP="0034658E" w:rsidRDefault="00C00D2E" w14:paraId="1DB839A2"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Brugge, de 11de FOS “De Boekaniers”</w:t>
      </w:r>
    </w:p>
    <w:p xmlns:wp14="http://schemas.microsoft.com/office/word/2010/wordml" w:rsidRPr="0034658E" w:rsidR="00C00D2E" w:rsidP="0034658E" w:rsidRDefault="00C00D2E" w14:paraId="691E419F"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De Panne, de 15de FOS « </w:t>
      </w:r>
      <w:proofErr w:type="gramStart"/>
      <w:r w:rsidRPr="0034658E">
        <w:rPr>
          <w:rFonts w:ascii="Calibri" w:hAnsi="Calibri" w:eastAsia="Times New Roman" w:cs="Calibri"/>
          <w:color w:val="000000"/>
          <w:lang w:val="nl-BE" w:eastAsia="fr-BE"/>
        </w:rPr>
        <w:t>‘t</w:t>
      </w:r>
      <w:proofErr w:type="gramEnd"/>
      <w:r w:rsidRPr="0034658E">
        <w:rPr>
          <w:rFonts w:ascii="Calibri" w:hAnsi="Calibri" w:eastAsia="Times New Roman" w:cs="Calibri"/>
          <w:color w:val="000000"/>
          <w:lang w:val="nl-BE" w:eastAsia="fr-BE"/>
        </w:rPr>
        <w:t xml:space="preserve"> Kraaienest »</w:t>
      </w:r>
    </w:p>
    <w:p xmlns:wp14="http://schemas.microsoft.com/office/word/2010/wordml" w:rsidRPr="0034658E" w:rsidR="00C00D2E" w:rsidP="0034658E" w:rsidRDefault="00C00D2E" w14:paraId="40F46437" wp14:textId="77777777">
      <w:pPr>
        <w:pStyle w:val="Paragraphedeliste"/>
        <w:numPr>
          <w:ilvl w:val="0"/>
          <w:numId w:val="5"/>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Zandvliet (Antwerpen), de 80ste FOS “Kludde”</w:t>
      </w:r>
    </w:p>
    <w:p xmlns:wp14="http://schemas.microsoft.com/office/word/2010/wordml" w:rsidRPr="0034658E" w:rsidR="00C00D2E" w:rsidP="0034658E" w:rsidRDefault="00C00D2E" w14:paraId="32610789" wp14:textId="77777777">
      <w:pPr>
        <w:pStyle w:val="Paragraphedeliste"/>
        <w:numPr>
          <w:ilvl w:val="0"/>
          <w:numId w:val="5"/>
        </w:numPr>
        <w:rPr>
          <w:lang w:val="nl-BE"/>
        </w:rPr>
      </w:pPr>
      <w:r w:rsidRPr="0034658E">
        <w:rPr>
          <w:rFonts w:ascii="Calibri" w:hAnsi="Calibri" w:eastAsia="Times New Roman" w:cs="Calibri"/>
          <w:color w:val="000000"/>
          <w:lang w:val="nl-BE" w:eastAsia="fr-BE"/>
        </w:rPr>
        <w:t xml:space="preserve">Te Brussel, de140ste FOS “Roodbaard” </w:t>
      </w:r>
    </w:p>
    <w:p xmlns:wp14="http://schemas.microsoft.com/office/word/2010/wordml" w:rsidR="00C00D2E" w:rsidRDefault="00C00D2E" w14:paraId="3656B9AB" wp14:textId="77777777">
      <w:pPr>
        <w:rPr>
          <w:lang w:val="nl-BE"/>
        </w:rPr>
      </w:pPr>
    </w:p>
    <w:p xmlns:wp14="http://schemas.microsoft.com/office/word/2010/wordml" w:rsidR="00C00D2E" w:rsidRDefault="00C00D2E" w14:paraId="6DD9CC12" wp14:textId="77777777">
      <w:pPr>
        <w:rPr>
          <w:lang w:val="nl-BE"/>
        </w:rPr>
      </w:pPr>
      <w:r>
        <w:rPr>
          <w:lang w:val="nl-BE"/>
        </w:rPr>
        <w:t>Bij Scouts en Gidsen Vlaanderen :</w:t>
      </w:r>
    </w:p>
    <w:p xmlns:wp14="http://schemas.microsoft.com/office/word/2010/wordml" w:rsidRPr="0034658E" w:rsidR="00C00D2E" w:rsidP="0034658E" w:rsidRDefault="00C00D2E" w14:paraId="2C5EC18B" wp14:textId="77777777">
      <w:pPr>
        <w:pStyle w:val="Paragraphedeliste"/>
        <w:numPr>
          <w:ilvl w:val="0"/>
          <w:numId w:val="6"/>
        </w:numPr>
        <w:rPr>
          <w:rFonts w:ascii="Calibri" w:hAnsi="Calibri" w:eastAsia="Times New Roman" w:cs="Calibri"/>
          <w:color w:val="000000"/>
          <w:lang w:val="nl-BE" w:eastAsia="fr-BE"/>
        </w:rPr>
      </w:pPr>
      <w:r w:rsidRPr="0034658E">
        <w:rPr>
          <w:lang w:val="nl-BE"/>
        </w:rPr>
        <w:t xml:space="preserve">Te </w:t>
      </w:r>
      <w:r w:rsidRPr="0034658E">
        <w:rPr>
          <w:rFonts w:ascii="Calibri" w:hAnsi="Calibri" w:eastAsia="Times New Roman" w:cs="Calibri"/>
          <w:color w:val="000000"/>
          <w:lang w:val="nl-BE" w:eastAsia="fr-BE"/>
        </w:rPr>
        <w:t xml:space="preserve">Antwerpen, de </w:t>
      </w:r>
      <w:proofErr w:type="gramStart"/>
      <w:r w:rsidRPr="0034658E">
        <w:rPr>
          <w:rFonts w:ascii="Calibri" w:hAnsi="Calibri" w:eastAsia="Times New Roman" w:cs="Calibri"/>
          <w:color w:val="000000"/>
          <w:lang w:val="nl-BE" w:eastAsia="fr-BE"/>
        </w:rPr>
        <w:t>1</w:t>
      </w:r>
      <w:proofErr w:type="gramEnd"/>
      <w:r w:rsidRPr="0034658E">
        <w:rPr>
          <w:rFonts w:ascii="Calibri" w:hAnsi="Calibri" w:eastAsia="Times New Roman" w:cs="Calibri"/>
          <w:color w:val="000000"/>
          <w:lang w:val="nl-BE" w:eastAsia="fr-BE"/>
        </w:rPr>
        <w:t xml:space="preserve">ste </w:t>
      </w:r>
      <w:r w:rsidRPr="0034658E" w:rsidR="00EA5FD6">
        <w:rPr>
          <w:rFonts w:ascii="Calibri" w:hAnsi="Calibri" w:eastAsia="Times New Roman" w:cs="Calibri"/>
          <w:color w:val="000000"/>
          <w:lang w:val="nl-BE" w:eastAsia="fr-BE"/>
        </w:rPr>
        <w:t xml:space="preserve">zeescouts </w:t>
      </w:r>
      <w:r w:rsidRPr="0034658E">
        <w:rPr>
          <w:rFonts w:ascii="Calibri" w:hAnsi="Calibri" w:eastAsia="Times New Roman" w:cs="Calibri"/>
          <w:color w:val="000000"/>
          <w:lang w:val="nl-BE" w:eastAsia="fr-BE"/>
        </w:rPr>
        <w:t>« Georges De Hasque »</w:t>
      </w:r>
    </w:p>
    <w:p xmlns:wp14="http://schemas.microsoft.com/office/word/2010/wordml" w:rsidRPr="0034658E" w:rsidR="00C00D2E" w:rsidP="0034658E" w:rsidRDefault="00C00D2E" w14:paraId="67F4B191"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Antwerpen, de 2de</w:t>
      </w:r>
      <w:r w:rsidRPr="0034658E" w:rsidR="00EA5FD6">
        <w:rPr>
          <w:rFonts w:ascii="Calibri" w:hAnsi="Calibri" w:eastAsia="Times New Roman" w:cs="Calibri"/>
          <w:color w:val="000000"/>
          <w:lang w:val="nl-BE" w:eastAsia="fr-BE"/>
        </w:rPr>
        <w:t xml:space="preserve"> zeescouts</w:t>
      </w:r>
      <w:r w:rsidRPr="0034658E">
        <w:rPr>
          <w:rFonts w:ascii="Calibri" w:hAnsi="Calibri" w:eastAsia="Times New Roman" w:cs="Calibri"/>
          <w:color w:val="000000"/>
          <w:lang w:val="nl-BE" w:eastAsia="fr-BE"/>
        </w:rPr>
        <w:t xml:space="preserve"> </w:t>
      </w:r>
      <w:r w:rsidRPr="0034658E" w:rsidR="00EA5FD6">
        <w:rPr>
          <w:rFonts w:ascii="Calibri" w:hAnsi="Calibri" w:eastAsia="Times New Roman" w:cs="Calibri"/>
          <w:color w:val="000000"/>
          <w:lang w:val="nl-BE" w:eastAsia="fr-BE"/>
        </w:rPr>
        <w:t>« Corneel Mayné »</w:t>
      </w:r>
    </w:p>
    <w:p xmlns:wp14="http://schemas.microsoft.com/office/word/2010/wordml" w:rsidRPr="0034658E" w:rsidR="00C00D2E" w:rsidP="0034658E" w:rsidRDefault="00EA5FD6" w14:paraId="73BDE371"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Antwerpen, de 9de zeescouts « Sus Antigoon »</w:t>
      </w:r>
    </w:p>
    <w:p xmlns:wp14="http://schemas.microsoft.com/office/word/2010/wordml" w:rsidRPr="0034658E" w:rsidR="00EA5FD6" w:rsidP="0034658E" w:rsidRDefault="00EA5FD6" w14:paraId="55E67EC7"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Te Antwerpen, de 13de zeescouts « Sint-Joris »</w:t>
      </w:r>
    </w:p>
    <w:p xmlns:wp14="http://schemas.microsoft.com/office/word/2010/wordml" w:rsidRPr="0034658E" w:rsidR="00EA5FD6" w:rsidP="0034658E" w:rsidRDefault="00EA5FD6" w14:paraId="1DE0C6A7"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 xml:space="preserve">Te Turnhout, </w:t>
      </w:r>
      <w:del w:author="Marcel CULLUS" w:date="2021-01-04T21:42:00Z" w:id="9">
        <w:r w:rsidRPr="0034658E" w:rsidDel="0034658E">
          <w:rPr>
            <w:rFonts w:ascii="Calibri" w:hAnsi="Calibri" w:eastAsia="Times New Roman" w:cs="Calibri"/>
            <w:color w:val="000000"/>
            <w:lang w:val="nl-BE" w:eastAsia="fr-BE"/>
          </w:rPr>
          <w:delText xml:space="preserve"> </w:delText>
        </w:r>
      </w:del>
      <w:r w:rsidRPr="0034658E">
        <w:rPr>
          <w:rFonts w:ascii="Calibri" w:hAnsi="Calibri" w:eastAsia="Times New Roman" w:cs="Calibri"/>
          <w:color w:val="000000"/>
          <w:lang w:val="nl-BE" w:eastAsia="fr-BE"/>
        </w:rPr>
        <w:t>zeescouting « </w:t>
      </w:r>
      <w:proofErr w:type="spellStart"/>
      <w:r w:rsidRPr="0034658E">
        <w:rPr>
          <w:rFonts w:ascii="Calibri" w:hAnsi="Calibri" w:eastAsia="Times New Roman" w:cs="Calibri"/>
          <w:color w:val="000000"/>
          <w:lang w:val="nl-BE" w:eastAsia="fr-BE"/>
        </w:rPr>
        <w:t>Toxandria</w:t>
      </w:r>
      <w:proofErr w:type="spellEnd"/>
      <w:r w:rsidRPr="0034658E">
        <w:rPr>
          <w:rFonts w:ascii="Calibri" w:hAnsi="Calibri" w:eastAsia="Times New Roman" w:cs="Calibri"/>
          <w:color w:val="000000"/>
          <w:lang w:val="nl-BE" w:eastAsia="fr-BE"/>
        </w:rPr>
        <w:t> »</w:t>
      </w:r>
    </w:p>
    <w:p xmlns:wp14="http://schemas.microsoft.com/office/word/2010/wordml" w:rsidRPr="0034658E" w:rsidR="00EA5FD6" w:rsidP="0034658E" w:rsidRDefault="00EA5FD6" w14:paraId="7876EAE7"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 xml:space="preserve">Te Ophoven, </w:t>
      </w:r>
      <w:r w:rsidRPr="0034658E" w:rsidR="00585098">
        <w:rPr>
          <w:rFonts w:ascii="Calibri" w:hAnsi="Calibri" w:eastAsia="Times New Roman" w:cs="Calibri"/>
          <w:color w:val="000000"/>
          <w:lang w:val="nl-BE" w:eastAsia="fr-BE"/>
        </w:rPr>
        <w:t xml:space="preserve">zeescouting </w:t>
      </w:r>
      <w:r w:rsidRPr="0034658E">
        <w:rPr>
          <w:rFonts w:ascii="Calibri" w:hAnsi="Calibri" w:eastAsia="Times New Roman" w:cs="Calibri"/>
          <w:color w:val="000000"/>
          <w:lang w:val="nl-BE" w:eastAsia="fr-BE"/>
        </w:rPr>
        <w:t>« De Pebbles »</w:t>
      </w:r>
    </w:p>
    <w:p xmlns:wp14="http://schemas.microsoft.com/office/word/2010/wordml" w:rsidRPr="0034658E" w:rsidR="00EA5FD6" w:rsidP="0034658E" w:rsidRDefault="00EA5FD6" w14:paraId="53F1FB93"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 xml:space="preserve">Te Harelbeke, </w:t>
      </w:r>
      <w:r w:rsidRPr="0034658E" w:rsidR="00585098">
        <w:rPr>
          <w:rFonts w:ascii="Calibri" w:hAnsi="Calibri" w:eastAsia="Times New Roman" w:cs="Calibri"/>
          <w:color w:val="000000"/>
          <w:lang w:val="nl-BE" w:eastAsia="fr-BE"/>
        </w:rPr>
        <w:t>zeescout</w:t>
      </w:r>
      <w:r w:rsidRPr="0034658E" w:rsidR="00CE5A74">
        <w:rPr>
          <w:rFonts w:ascii="Calibri" w:hAnsi="Calibri" w:eastAsia="Times New Roman" w:cs="Calibri"/>
          <w:color w:val="000000"/>
          <w:lang w:val="nl-BE" w:eastAsia="fr-BE"/>
        </w:rPr>
        <w:t>s</w:t>
      </w:r>
      <w:r w:rsidRPr="0034658E" w:rsidR="00585098">
        <w:rPr>
          <w:rFonts w:ascii="Calibri" w:hAnsi="Calibri" w:eastAsia="Times New Roman" w:cs="Calibri"/>
          <w:color w:val="000000"/>
          <w:lang w:val="nl-BE" w:eastAsia="fr-BE"/>
        </w:rPr>
        <w:t xml:space="preserve"> </w:t>
      </w:r>
      <w:r w:rsidRPr="0034658E">
        <w:rPr>
          <w:rFonts w:ascii="Calibri" w:hAnsi="Calibri" w:eastAsia="Times New Roman" w:cs="Calibri"/>
          <w:color w:val="000000"/>
          <w:lang w:val="nl-BE" w:eastAsia="fr-BE"/>
        </w:rPr>
        <w:t>« Jan-Bart »</w:t>
      </w:r>
    </w:p>
    <w:p xmlns:wp14="http://schemas.microsoft.com/office/word/2010/wordml" w:rsidRPr="0034658E" w:rsidR="00EA5FD6" w:rsidP="0034658E" w:rsidRDefault="00EA5FD6" w14:paraId="6B72A84E"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 xml:space="preserve">Te Brugge, </w:t>
      </w:r>
      <w:r w:rsidRPr="0034658E" w:rsidR="00585098">
        <w:rPr>
          <w:rFonts w:ascii="Calibri" w:hAnsi="Calibri" w:eastAsia="Times New Roman" w:cs="Calibri"/>
          <w:color w:val="000000"/>
          <w:lang w:val="nl-BE" w:eastAsia="fr-BE"/>
        </w:rPr>
        <w:t>zeescout</w:t>
      </w:r>
      <w:r w:rsidRPr="0034658E" w:rsidR="00CE5A74">
        <w:rPr>
          <w:rFonts w:ascii="Calibri" w:hAnsi="Calibri" w:eastAsia="Times New Roman" w:cs="Calibri"/>
          <w:color w:val="000000"/>
          <w:lang w:val="nl-BE" w:eastAsia="fr-BE"/>
        </w:rPr>
        <w:t>s</w:t>
      </w:r>
      <w:r w:rsidRPr="0034658E" w:rsidR="00585098">
        <w:rPr>
          <w:rFonts w:ascii="Calibri" w:hAnsi="Calibri" w:eastAsia="Times New Roman" w:cs="Calibri"/>
          <w:color w:val="000000"/>
          <w:lang w:val="nl-BE" w:eastAsia="fr-BE"/>
        </w:rPr>
        <w:t xml:space="preserve"> </w:t>
      </w:r>
      <w:r w:rsidRPr="0034658E">
        <w:rPr>
          <w:rFonts w:ascii="Calibri" w:hAnsi="Calibri" w:eastAsia="Times New Roman" w:cs="Calibri"/>
          <w:color w:val="000000"/>
          <w:lang w:val="nl-BE" w:eastAsia="fr-BE"/>
        </w:rPr>
        <w:t>« Sint-leo »</w:t>
      </w:r>
    </w:p>
    <w:p xmlns:wp14="http://schemas.microsoft.com/office/word/2010/wordml" w:rsidRPr="0034658E" w:rsidR="00EA5FD6" w:rsidP="0034658E" w:rsidRDefault="00EA5FD6" w14:paraId="342FB50A"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 xml:space="preserve">Te Zeebrugge, </w:t>
      </w:r>
      <w:r w:rsidRPr="0034658E" w:rsidR="00585098">
        <w:rPr>
          <w:rFonts w:ascii="Calibri" w:hAnsi="Calibri" w:eastAsia="Times New Roman" w:cs="Calibri"/>
          <w:color w:val="000000"/>
          <w:lang w:val="nl-BE" w:eastAsia="fr-BE"/>
        </w:rPr>
        <w:t>zeescout</w:t>
      </w:r>
      <w:r w:rsidRPr="0034658E" w:rsidR="00CE5A74">
        <w:rPr>
          <w:rFonts w:ascii="Calibri" w:hAnsi="Calibri" w:eastAsia="Times New Roman" w:cs="Calibri"/>
          <w:color w:val="000000"/>
          <w:lang w:val="nl-BE" w:eastAsia="fr-BE"/>
        </w:rPr>
        <w:t>s</w:t>
      </w:r>
      <w:r w:rsidRPr="0034658E" w:rsidR="00585098">
        <w:rPr>
          <w:rFonts w:ascii="Calibri" w:hAnsi="Calibri" w:eastAsia="Times New Roman" w:cs="Calibri"/>
          <w:color w:val="000000"/>
          <w:lang w:val="nl-BE" w:eastAsia="fr-BE"/>
        </w:rPr>
        <w:t xml:space="preserve"> </w:t>
      </w:r>
      <w:r w:rsidRPr="0034658E">
        <w:rPr>
          <w:rFonts w:ascii="Calibri" w:hAnsi="Calibri" w:eastAsia="Times New Roman" w:cs="Calibri"/>
          <w:color w:val="000000"/>
          <w:lang w:val="nl-BE" w:eastAsia="fr-BE"/>
        </w:rPr>
        <w:t>« Stell</w:t>
      </w:r>
      <w:r w:rsidRPr="0034658E" w:rsidR="00585098">
        <w:rPr>
          <w:rFonts w:ascii="Calibri" w:hAnsi="Calibri" w:eastAsia="Times New Roman" w:cs="Calibri"/>
          <w:color w:val="000000"/>
          <w:lang w:val="nl-BE" w:eastAsia="fr-BE"/>
        </w:rPr>
        <w:t>a</w:t>
      </w:r>
      <w:r w:rsidRPr="0034658E">
        <w:rPr>
          <w:rFonts w:ascii="Calibri" w:hAnsi="Calibri" w:eastAsia="Times New Roman" w:cs="Calibri"/>
          <w:color w:val="000000"/>
          <w:lang w:val="nl-BE" w:eastAsia="fr-BE"/>
        </w:rPr>
        <w:t>-Maris »</w:t>
      </w:r>
    </w:p>
    <w:p xmlns:wp14="http://schemas.microsoft.com/office/word/2010/wordml" w:rsidRPr="0034658E" w:rsidR="00EA5FD6" w:rsidP="0034658E" w:rsidRDefault="00EA5FD6" w14:paraId="5629858A" wp14:textId="77777777">
      <w:pPr>
        <w:pStyle w:val="Paragraphedeliste"/>
        <w:numPr>
          <w:ilvl w:val="0"/>
          <w:numId w:val="6"/>
        </w:numPr>
        <w:rPr>
          <w:rFonts w:ascii="Calibri" w:hAnsi="Calibri" w:eastAsia="Times New Roman" w:cs="Calibri"/>
          <w:color w:val="000000"/>
          <w:lang w:val="nl-BE" w:eastAsia="fr-BE"/>
        </w:rPr>
      </w:pPr>
      <w:r w:rsidRPr="0034658E">
        <w:rPr>
          <w:rFonts w:ascii="Calibri" w:hAnsi="Calibri" w:eastAsia="Times New Roman" w:cs="Calibri"/>
          <w:color w:val="000000"/>
          <w:lang w:val="nl-BE" w:eastAsia="fr-BE"/>
        </w:rPr>
        <w:t xml:space="preserve">Te </w:t>
      </w:r>
      <w:r w:rsidRPr="0034658E" w:rsidR="00585098">
        <w:rPr>
          <w:rFonts w:ascii="Calibri" w:hAnsi="Calibri" w:eastAsia="Times New Roman" w:cs="Calibri"/>
          <w:color w:val="000000"/>
          <w:lang w:val="nl-BE" w:eastAsia="fr-BE"/>
        </w:rPr>
        <w:t>Oostende</w:t>
      </w:r>
      <w:r w:rsidRPr="0034658E">
        <w:rPr>
          <w:rFonts w:ascii="Calibri" w:hAnsi="Calibri" w:eastAsia="Times New Roman" w:cs="Calibri"/>
          <w:color w:val="000000"/>
          <w:lang w:val="nl-BE" w:eastAsia="fr-BE"/>
        </w:rPr>
        <w:t xml:space="preserve">, </w:t>
      </w:r>
      <w:r w:rsidRPr="0034658E" w:rsidR="00585098">
        <w:rPr>
          <w:rFonts w:ascii="Calibri" w:hAnsi="Calibri" w:eastAsia="Times New Roman" w:cs="Calibri"/>
          <w:color w:val="000000"/>
          <w:lang w:val="nl-BE" w:eastAsia="fr-BE"/>
        </w:rPr>
        <w:t>zeescout</w:t>
      </w:r>
      <w:r w:rsidRPr="0034658E" w:rsidR="00CE5A74">
        <w:rPr>
          <w:rFonts w:ascii="Calibri" w:hAnsi="Calibri" w:eastAsia="Times New Roman" w:cs="Calibri"/>
          <w:color w:val="000000"/>
          <w:lang w:val="nl-BE" w:eastAsia="fr-BE"/>
        </w:rPr>
        <w:t>s</w:t>
      </w:r>
      <w:r w:rsidRPr="0034658E" w:rsidR="00585098">
        <w:rPr>
          <w:rFonts w:ascii="Calibri" w:hAnsi="Calibri" w:eastAsia="Times New Roman" w:cs="Calibri"/>
          <w:color w:val="000000"/>
          <w:lang w:val="nl-BE" w:eastAsia="fr-BE"/>
        </w:rPr>
        <w:t xml:space="preserve"> </w:t>
      </w:r>
      <w:r w:rsidRPr="0034658E">
        <w:rPr>
          <w:rFonts w:ascii="Calibri" w:hAnsi="Calibri" w:eastAsia="Times New Roman" w:cs="Calibri"/>
          <w:color w:val="000000"/>
          <w:lang w:val="nl-BE" w:eastAsia="fr-BE"/>
        </w:rPr>
        <w:t>« De Schorre »</w:t>
      </w:r>
    </w:p>
    <w:p xmlns:wp14="http://schemas.microsoft.com/office/word/2010/wordml" w:rsidR="002305C0" w:rsidRDefault="002305C0" w14:paraId="45FB0818" wp14:textId="77777777">
      <w:pPr>
        <w:rPr>
          <w:rFonts w:ascii="Calibri" w:hAnsi="Calibri" w:eastAsia="Times New Roman" w:cs="Calibri"/>
          <w:color w:val="000000"/>
          <w:lang w:val="nl-BE" w:eastAsia="fr-BE"/>
        </w:rPr>
      </w:pPr>
    </w:p>
    <w:p xmlns:wp14="http://schemas.microsoft.com/office/word/2010/wordml" w:rsidRPr="002305C0" w:rsidR="002305C0" w:rsidP="002305C0" w:rsidRDefault="002305C0" w14:paraId="5F3165DF" wp14:textId="77777777">
      <w:pPr>
        <w:rPr>
          <w:rFonts w:ascii="Calibri" w:hAnsi="Calibri" w:eastAsia="Calibri" w:cs="Calibri"/>
          <w:sz w:val="20"/>
          <w:szCs w:val="20"/>
          <w:lang w:val="fr-BE"/>
        </w:rPr>
      </w:pPr>
      <w:r w:rsidRPr="002305C0">
        <w:rPr>
          <w:rFonts w:ascii="Calibri" w:hAnsi="Calibri" w:eastAsia="Calibri" w:cs="Calibri"/>
          <w:sz w:val="20"/>
          <w:szCs w:val="20"/>
          <w:lang w:val="nl-NL"/>
        </w:rPr>
        <w:lastRenderedPageBreak/>
        <w:t xml:space="preserve">In Franstalig België zijn er </w:t>
      </w:r>
      <w:proofErr w:type="spellStart"/>
      <w:r>
        <w:rPr>
          <w:rFonts w:ascii="Calibri" w:hAnsi="Calibri" w:eastAsia="Calibri" w:cs="Calibri"/>
          <w:sz w:val="20"/>
          <w:szCs w:val="20"/>
          <w:lang w:val="nl-NL"/>
        </w:rPr>
        <w:t>zeescoutsen</w:t>
      </w:r>
      <w:proofErr w:type="spellEnd"/>
      <w:r w:rsidRPr="002305C0">
        <w:rPr>
          <w:rFonts w:ascii="Calibri" w:hAnsi="Calibri" w:eastAsia="Calibri" w:cs="Calibri"/>
          <w:sz w:val="20"/>
          <w:szCs w:val="20"/>
          <w:lang w:val="nl-NL"/>
        </w:rPr>
        <w:t xml:space="preserve"> in verschillende steden. </w:t>
      </w:r>
      <w:proofErr w:type="spellStart"/>
      <w:r w:rsidRPr="0034658E">
        <w:rPr>
          <w:rFonts w:ascii="Calibri" w:hAnsi="Calibri" w:eastAsia="Calibri" w:cs="Calibri"/>
          <w:sz w:val="20"/>
          <w:szCs w:val="20"/>
          <w:lang w:val="fr-BE"/>
        </w:rPr>
        <w:t>Twee</w:t>
      </w:r>
      <w:proofErr w:type="spellEnd"/>
      <w:r w:rsidRPr="0034658E">
        <w:rPr>
          <w:rFonts w:ascii="Calibri" w:hAnsi="Calibri" w:eastAsia="Calibri" w:cs="Calibri"/>
          <w:sz w:val="20"/>
          <w:szCs w:val="20"/>
          <w:lang w:val="fr-BE"/>
        </w:rPr>
        <w:t xml:space="preserve"> </w:t>
      </w:r>
      <w:proofErr w:type="spellStart"/>
      <w:r w:rsidRPr="0034658E">
        <w:rPr>
          <w:rFonts w:ascii="Calibri" w:hAnsi="Calibri" w:eastAsia="Calibri" w:cs="Calibri"/>
          <w:sz w:val="20"/>
          <w:szCs w:val="20"/>
          <w:lang w:val="fr-BE"/>
        </w:rPr>
        <w:t>federaties</w:t>
      </w:r>
      <w:proofErr w:type="spellEnd"/>
      <w:r w:rsidRPr="0034658E">
        <w:rPr>
          <w:rFonts w:ascii="Calibri" w:hAnsi="Calibri" w:eastAsia="Calibri" w:cs="Calibri"/>
          <w:sz w:val="20"/>
          <w:szCs w:val="20"/>
          <w:lang w:val="fr-BE"/>
        </w:rPr>
        <w:t xml:space="preserve"> </w:t>
      </w:r>
      <w:proofErr w:type="spellStart"/>
      <w:r w:rsidRPr="0034658E">
        <w:rPr>
          <w:rFonts w:ascii="Calibri" w:hAnsi="Calibri" w:eastAsia="Calibri" w:cs="Calibri"/>
          <w:sz w:val="20"/>
          <w:szCs w:val="20"/>
          <w:lang w:val="fr-BE"/>
        </w:rPr>
        <w:t>bieden</w:t>
      </w:r>
      <w:proofErr w:type="spellEnd"/>
      <w:r w:rsidRPr="0034658E">
        <w:rPr>
          <w:rFonts w:ascii="Calibri" w:hAnsi="Calibri" w:eastAsia="Calibri" w:cs="Calibri"/>
          <w:sz w:val="20"/>
          <w:szCs w:val="20"/>
          <w:lang w:val="fr-BE"/>
        </w:rPr>
        <w:t xml:space="preserve"> </w:t>
      </w:r>
      <w:proofErr w:type="spellStart"/>
      <w:r w:rsidRPr="0034658E">
        <w:rPr>
          <w:rFonts w:ascii="Calibri" w:hAnsi="Calibri" w:eastAsia="Calibri" w:cs="Calibri"/>
          <w:sz w:val="20"/>
          <w:szCs w:val="20"/>
          <w:lang w:val="fr-BE"/>
        </w:rPr>
        <w:t>zeescouting</w:t>
      </w:r>
      <w:proofErr w:type="spellEnd"/>
      <w:r w:rsidRPr="0034658E">
        <w:rPr>
          <w:rFonts w:ascii="Calibri" w:hAnsi="Calibri" w:eastAsia="Calibri" w:cs="Calibri"/>
          <w:sz w:val="20"/>
          <w:szCs w:val="20"/>
          <w:lang w:val="fr-BE"/>
        </w:rPr>
        <w:t xml:space="preserve"> </w:t>
      </w:r>
      <w:proofErr w:type="spellStart"/>
      <w:r w:rsidRPr="0034658E">
        <w:rPr>
          <w:rFonts w:ascii="Calibri" w:hAnsi="Calibri" w:eastAsia="Calibri" w:cs="Calibri"/>
          <w:sz w:val="20"/>
          <w:szCs w:val="20"/>
          <w:lang w:val="fr-BE"/>
        </w:rPr>
        <w:t>aan</w:t>
      </w:r>
      <w:proofErr w:type="spellEnd"/>
      <w:r w:rsidRPr="0034658E">
        <w:rPr>
          <w:rFonts w:ascii="Calibri" w:hAnsi="Calibri" w:eastAsia="Calibri" w:cs="Calibri"/>
          <w:sz w:val="20"/>
          <w:szCs w:val="20"/>
          <w:lang w:val="fr-BE"/>
        </w:rPr>
        <w:t>, de “Scouts et Guides Pluralistes” en “Les Scouts”.</w:t>
      </w:r>
    </w:p>
    <w:p xmlns:wp14="http://schemas.microsoft.com/office/word/2010/wordml" w:rsidR="002305C0" w:rsidP="002305C0" w:rsidRDefault="002305C0" w14:paraId="0AC7094F" wp14:textId="77777777">
      <w:pPr>
        <w:rPr>
          <w:rFonts w:ascii="Calibri" w:hAnsi="Calibri" w:eastAsia="Calibri" w:cs="Calibri"/>
          <w:sz w:val="20"/>
          <w:szCs w:val="20"/>
        </w:rPr>
      </w:pPr>
      <w:proofErr w:type="spellStart"/>
      <w:r>
        <w:rPr>
          <w:rFonts w:ascii="Calibri" w:hAnsi="Calibri" w:eastAsia="Calibri" w:cs="Calibri"/>
          <w:sz w:val="20"/>
          <w:szCs w:val="20"/>
        </w:rPr>
        <w:t>Bij</w:t>
      </w:r>
      <w:proofErr w:type="spellEnd"/>
      <w:r w:rsidRPr="02947FAA">
        <w:rPr>
          <w:rFonts w:ascii="Calibri" w:hAnsi="Calibri" w:eastAsia="Calibri" w:cs="Calibri"/>
          <w:sz w:val="20"/>
          <w:szCs w:val="20"/>
        </w:rPr>
        <w:t xml:space="preserve"> </w:t>
      </w:r>
      <w:r>
        <w:rPr>
          <w:rFonts w:ascii="Calibri" w:hAnsi="Calibri" w:eastAsia="Calibri" w:cs="Calibri"/>
          <w:sz w:val="20"/>
          <w:szCs w:val="20"/>
        </w:rPr>
        <w:t>« </w:t>
      </w:r>
      <w:r w:rsidRPr="02947FAA">
        <w:rPr>
          <w:rFonts w:ascii="Calibri" w:hAnsi="Calibri" w:eastAsia="Calibri" w:cs="Calibri"/>
          <w:sz w:val="20"/>
          <w:szCs w:val="20"/>
        </w:rPr>
        <w:t>SGP</w:t>
      </w:r>
      <w:r>
        <w:rPr>
          <w:rFonts w:ascii="Calibri" w:hAnsi="Calibri" w:eastAsia="Calibri" w:cs="Calibri"/>
          <w:sz w:val="20"/>
          <w:szCs w:val="20"/>
        </w:rPr>
        <w:t xml:space="preserve"> » </w:t>
      </w:r>
      <w:r w:rsidRPr="02947FAA">
        <w:rPr>
          <w:rFonts w:ascii="Calibri" w:hAnsi="Calibri" w:eastAsia="Calibri" w:cs="Calibri"/>
          <w:sz w:val="20"/>
          <w:szCs w:val="20"/>
        </w:rPr>
        <w:t>:</w:t>
      </w:r>
    </w:p>
    <w:p xmlns:wp14="http://schemas.microsoft.com/office/word/2010/wordml" w:rsidR="002305C0" w:rsidP="002305C0" w:rsidRDefault="002305C0" w14:paraId="5F4EFC2D" wp14:textId="77777777">
      <w:pPr>
        <w:pStyle w:val="Paragraphedeliste"/>
        <w:numPr>
          <w:ilvl w:val="0"/>
          <w:numId w:val="4"/>
        </w:numPr>
        <w:rPr>
          <w:rFonts w:eastAsiaTheme="minorEastAsia"/>
          <w:sz w:val="20"/>
          <w:szCs w:val="20"/>
        </w:rPr>
      </w:pPr>
      <w:r>
        <w:rPr>
          <w:rFonts w:ascii="Calibri" w:hAnsi="Calibri" w:eastAsia="Calibri" w:cs="Calibri"/>
          <w:sz w:val="20"/>
          <w:szCs w:val="20"/>
        </w:rPr>
        <w:t>Te</w:t>
      </w:r>
      <w:r w:rsidRPr="57EE2284">
        <w:rPr>
          <w:rFonts w:ascii="Calibri" w:hAnsi="Calibri" w:eastAsia="Calibri" w:cs="Calibri"/>
          <w:sz w:val="20"/>
          <w:szCs w:val="20"/>
        </w:rPr>
        <w:t xml:space="preserve"> Jambes, </w:t>
      </w:r>
      <w:r>
        <w:rPr>
          <w:rFonts w:ascii="Calibri" w:hAnsi="Calibri" w:eastAsia="Calibri" w:cs="Calibri"/>
          <w:sz w:val="20"/>
          <w:szCs w:val="20"/>
        </w:rPr>
        <w:t>de</w:t>
      </w:r>
      <w:r w:rsidRPr="57EE2284">
        <w:rPr>
          <w:rFonts w:ascii="Calibri" w:hAnsi="Calibri" w:eastAsia="Calibri" w:cs="Calibri"/>
          <w:sz w:val="20"/>
          <w:szCs w:val="20"/>
        </w:rPr>
        <w:t xml:space="preserve"> 23</w:t>
      </w:r>
      <w:r>
        <w:rPr>
          <w:rFonts w:ascii="Calibri" w:hAnsi="Calibri" w:eastAsia="Calibri" w:cs="Calibri"/>
          <w:sz w:val="20"/>
          <w:szCs w:val="20"/>
        </w:rPr>
        <w:t>ste</w:t>
      </w:r>
      <w:r w:rsidRPr="57EE2284">
        <w:rPr>
          <w:rFonts w:ascii="Calibri" w:hAnsi="Calibri" w:eastAsia="Calibri" w:cs="Calibri"/>
          <w:sz w:val="20"/>
          <w:szCs w:val="20"/>
        </w:rPr>
        <w:t xml:space="preserve">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 xml:space="preserve">-Scouts et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-Guides “Sambre et Meuse”</w:t>
      </w:r>
    </w:p>
    <w:p xmlns:wp14="http://schemas.microsoft.com/office/word/2010/wordml" w:rsidR="002305C0" w:rsidP="002305C0" w:rsidRDefault="002305C0" w14:paraId="1712BA3A" wp14:textId="77777777">
      <w:pPr>
        <w:pStyle w:val="Paragraphedeliste"/>
        <w:numPr>
          <w:ilvl w:val="0"/>
          <w:numId w:val="4"/>
        </w:numPr>
        <w:rPr>
          <w:rFonts w:eastAsiaTheme="minorEastAsia"/>
          <w:sz w:val="20"/>
          <w:szCs w:val="20"/>
        </w:rPr>
      </w:pPr>
      <w:r>
        <w:rPr>
          <w:rFonts w:ascii="Calibri" w:hAnsi="Calibri" w:eastAsia="Calibri" w:cs="Calibri"/>
          <w:sz w:val="20"/>
          <w:szCs w:val="20"/>
        </w:rPr>
        <w:t>Te</w:t>
      </w:r>
      <w:r w:rsidRPr="57EE2284">
        <w:rPr>
          <w:rFonts w:ascii="Calibri" w:hAnsi="Calibri" w:eastAsia="Calibri" w:cs="Calibri"/>
          <w:sz w:val="20"/>
          <w:szCs w:val="20"/>
        </w:rPr>
        <w:t xml:space="preserve"> Couvin, </w:t>
      </w:r>
      <w:r>
        <w:rPr>
          <w:rFonts w:ascii="Calibri" w:hAnsi="Calibri" w:eastAsia="Calibri" w:cs="Calibri"/>
          <w:sz w:val="20"/>
          <w:szCs w:val="20"/>
        </w:rPr>
        <w:t>de</w:t>
      </w:r>
      <w:r w:rsidRPr="57EE2284">
        <w:rPr>
          <w:rFonts w:ascii="Calibri" w:hAnsi="Calibri" w:eastAsia="Calibri" w:cs="Calibri"/>
          <w:sz w:val="20"/>
          <w:szCs w:val="20"/>
        </w:rPr>
        <w:t xml:space="preserve"> </w:t>
      </w:r>
      <w:r>
        <w:rPr>
          <w:rFonts w:ascii="Calibri" w:hAnsi="Calibri" w:eastAsia="Calibri" w:cs="Calibri"/>
          <w:sz w:val="20"/>
          <w:szCs w:val="20"/>
        </w:rPr>
        <w:t xml:space="preserve">24ste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 xml:space="preserve">-Scouts et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-Guides “</w:t>
      </w:r>
      <w:proofErr w:type="spellStart"/>
      <w:r w:rsidRPr="57EE2284">
        <w:rPr>
          <w:rFonts w:ascii="Calibri" w:hAnsi="Calibri" w:eastAsia="Calibri" w:cs="Calibri"/>
          <w:sz w:val="20"/>
          <w:szCs w:val="20"/>
        </w:rPr>
        <w:t>Cunihan</w:t>
      </w:r>
      <w:proofErr w:type="spellEnd"/>
      <w:r w:rsidRPr="57EE2284">
        <w:rPr>
          <w:rFonts w:ascii="Calibri" w:hAnsi="Calibri" w:eastAsia="Calibri" w:cs="Calibri"/>
          <w:sz w:val="20"/>
          <w:szCs w:val="20"/>
        </w:rPr>
        <w:t>”</w:t>
      </w:r>
    </w:p>
    <w:p w:rsidR="002305C0" w:rsidP="17FEDAE1" w:rsidRDefault="002305C0" w14:paraId="543ECA0C" w14:textId="11E6022E">
      <w:pPr>
        <w:pStyle w:val="Paragraphedeliste"/>
        <w:numPr>
          <w:ilvl w:val="0"/>
          <w:numId w:val="4"/>
        </w:numPr>
        <w:rPr>
          <w:rFonts w:ascii="Calibri" w:hAnsi="Calibri" w:eastAsia="Calibri" w:cs="Calibri" w:asciiTheme="minorAscii" w:hAnsiTheme="minorAscii" w:eastAsiaTheme="minorAscii" w:cstheme="minorAscii"/>
          <w:sz w:val="20"/>
          <w:szCs w:val="20"/>
        </w:rPr>
      </w:pPr>
      <w:r w:rsidRPr="17FEDAE1" w:rsidR="002305C0">
        <w:rPr>
          <w:rFonts w:ascii="Calibri" w:hAnsi="Calibri" w:eastAsia="Calibri" w:cs="Calibri"/>
          <w:sz w:val="20"/>
          <w:szCs w:val="20"/>
        </w:rPr>
        <w:t>Te</w:t>
      </w:r>
      <w:r w:rsidRPr="17FEDAE1" w:rsidR="002305C0">
        <w:rPr>
          <w:rFonts w:ascii="Calibri" w:hAnsi="Calibri" w:eastAsia="Calibri" w:cs="Calibri"/>
          <w:sz w:val="20"/>
          <w:szCs w:val="20"/>
        </w:rPr>
        <w:t xml:space="preserve"> </w:t>
      </w:r>
      <w:r w:rsidRPr="17FEDAE1" w:rsidR="002305C0">
        <w:rPr>
          <w:rFonts w:ascii="Calibri" w:hAnsi="Calibri" w:eastAsia="Calibri" w:cs="Calibri"/>
          <w:sz w:val="20"/>
          <w:szCs w:val="20"/>
        </w:rPr>
        <w:t>Brussel</w:t>
      </w:r>
      <w:r w:rsidRPr="17FEDAE1" w:rsidR="002305C0">
        <w:rPr>
          <w:rFonts w:ascii="Calibri" w:hAnsi="Calibri" w:eastAsia="Calibri" w:cs="Calibri"/>
          <w:sz w:val="20"/>
          <w:szCs w:val="20"/>
        </w:rPr>
        <w:t xml:space="preserve">, </w:t>
      </w:r>
      <w:r w:rsidRPr="17FEDAE1" w:rsidR="002305C0">
        <w:rPr>
          <w:rFonts w:ascii="Calibri" w:hAnsi="Calibri" w:eastAsia="Calibri" w:cs="Calibri"/>
          <w:sz w:val="20"/>
          <w:szCs w:val="20"/>
        </w:rPr>
        <w:t>de</w:t>
      </w:r>
      <w:r w:rsidRPr="17FEDAE1" w:rsidR="002305C0">
        <w:rPr>
          <w:rFonts w:ascii="Calibri" w:hAnsi="Calibri" w:eastAsia="Calibri" w:cs="Calibri"/>
          <w:sz w:val="20"/>
          <w:szCs w:val="20"/>
        </w:rPr>
        <w:t xml:space="preserve"> 25</w:t>
      </w:r>
      <w:r w:rsidRPr="17FEDAE1" w:rsidR="002305C0">
        <w:rPr>
          <w:rFonts w:ascii="Calibri" w:hAnsi="Calibri" w:eastAsia="Calibri" w:cs="Calibri"/>
          <w:sz w:val="20"/>
          <w:szCs w:val="20"/>
        </w:rPr>
        <w:t>ste</w:t>
      </w:r>
      <w:r w:rsidRPr="17FEDAE1" w:rsidR="002305C0">
        <w:rPr>
          <w:rFonts w:ascii="Calibri" w:hAnsi="Calibri" w:eastAsia="Calibri" w:cs="Calibri"/>
          <w:sz w:val="20"/>
          <w:szCs w:val="20"/>
        </w:rPr>
        <w:t xml:space="preserve"> </w:t>
      </w:r>
      <w:proofErr w:type="spellStart"/>
      <w:r w:rsidRPr="17FEDAE1" w:rsidR="002305C0">
        <w:rPr>
          <w:rFonts w:ascii="Calibri" w:hAnsi="Calibri" w:eastAsia="Calibri" w:cs="Calibri"/>
          <w:sz w:val="20"/>
          <w:szCs w:val="20"/>
        </w:rPr>
        <w:t>Sea</w:t>
      </w:r>
      <w:proofErr w:type="spellEnd"/>
      <w:r w:rsidRPr="17FEDAE1" w:rsidR="002305C0">
        <w:rPr>
          <w:rFonts w:ascii="Calibri" w:hAnsi="Calibri" w:eastAsia="Calibri" w:cs="Calibri"/>
          <w:sz w:val="20"/>
          <w:szCs w:val="20"/>
        </w:rPr>
        <w:t xml:space="preserve">-Scouts et </w:t>
      </w:r>
      <w:proofErr w:type="spellStart"/>
      <w:r w:rsidRPr="17FEDAE1" w:rsidR="002305C0">
        <w:rPr>
          <w:rFonts w:ascii="Calibri" w:hAnsi="Calibri" w:eastAsia="Calibri" w:cs="Calibri"/>
          <w:sz w:val="20"/>
          <w:szCs w:val="20"/>
        </w:rPr>
        <w:t>Sea</w:t>
      </w:r>
      <w:proofErr w:type="spellEnd"/>
      <w:r w:rsidRPr="17FEDAE1" w:rsidR="002305C0">
        <w:rPr>
          <w:rFonts w:ascii="Calibri" w:hAnsi="Calibri" w:eastAsia="Calibri" w:cs="Calibri"/>
          <w:sz w:val="20"/>
          <w:szCs w:val="20"/>
        </w:rPr>
        <w:t xml:space="preserve">-Guides “Port de Bruxelles” </w:t>
      </w:r>
      <w:del w:author="Marcel Cullus" w:date="2021-01-10T17:15:02.324Z" w:id="255579896">
        <w:r w:rsidRPr="17FEDAE1" w:rsidDel="002305C0">
          <w:rPr>
            <w:rFonts w:ascii="Calibri" w:hAnsi="Calibri" w:eastAsia="Calibri" w:cs="Calibri"/>
            <w:sz w:val="20"/>
            <w:szCs w:val="20"/>
          </w:rPr>
          <w:delText>basée à Vilvorde</w:delText>
        </w:r>
      </w:del>
      <w:ins w:author="Marcel Cullus" w:date="2021-01-10T17:15:02.392Z" w:id="1246801980">
        <w:r w:rsidRPr="17FEDAE1" w:rsidR="3D104B6C">
          <w:rPr>
            <w:rFonts w:ascii="Calibri" w:hAnsi="Calibri" w:eastAsia="Calibri" w:cs="Calibri"/>
            <w:sz w:val="20"/>
            <w:szCs w:val="20"/>
          </w:rPr>
          <w:t xml:space="preserve"> </w:t>
        </w:r>
        <w:r w:rsidRPr="17FEDAE1" w:rsidR="3D104B6C">
          <w:rPr>
            <w:rFonts w:ascii="Calibri" w:hAnsi="Calibri" w:eastAsia="Calibri" w:cs="Calibri"/>
            <w:sz w:val="20"/>
            <w:szCs w:val="20"/>
          </w:rPr>
          <w:t>gevestigd</w:t>
        </w:r>
        <w:r w:rsidRPr="17FEDAE1" w:rsidR="3D104B6C">
          <w:rPr>
            <w:rFonts w:ascii="Calibri" w:hAnsi="Calibri" w:eastAsia="Calibri" w:cs="Calibri"/>
            <w:sz w:val="20"/>
            <w:szCs w:val="20"/>
          </w:rPr>
          <w:t xml:space="preserve"> in Vilvoorde</w:t>
        </w:r>
      </w:ins>
    </w:p>
    <w:p xmlns:wp14="http://schemas.microsoft.com/office/word/2010/wordml" w:rsidR="002305C0" w:rsidP="002305C0" w:rsidRDefault="002305C0" w14:paraId="5CC9628D" wp14:textId="77777777">
      <w:pPr>
        <w:pStyle w:val="Paragraphedeliste"/>
        <w:numPr>
          <w:ilvl w:val="0"/>
          <w:numId w:val="4"/>
        </w:numPr>
        <w:rPr>
          <w:rFonts w:eastAsiaTheme="minorEastAsia"/>
          <w:sz w:val="20"/>
          <w:szCs w:val="20"/>
        </w:rPr>
      </w:pPr>
      <w:r>
        <w:rPr>
          <w:rFonts w:ascii="Calibri" w:hAnsi="Calibri" w:eastAsia="Calibri" w:cs="Calibri"/>
          <w:sz w:val="20"/>
          <w:szCs w:val="20"/>
        </w:rPr>
        <w:t>Te</w:t>
      </w:r>
      <w:r w:rsidRPr="57EE2284">
        <w:rPr>
          <w:rFonts w:ascii="Calibri" w:hAnsi="Calibri" w:eastAsia="Calibri" w:cs="Calibri"/>
          <w:sz w:val="20"/>
          <w:szCs w:val="20"/>
        </w:rPr>
        <w:t xml:space="preserve"> Hannut, </w:t>
      </w:r>
      <w:r>
        <w:rPr>
          <w:rFonts w:ascii="Calibri" w:hAnsi="Calibri" w:eastAsia="Calibri" w:cs="Calibri"/>
          <w:sz w:val="20"/>
          <w:szCs w:val="20"/>
        </w:rPr>
        <w:t>de</w:t>
      </w:r>
      <w:r w:rsidRPr="57EE2284">
        <w:rPr>
          <w:rFonts w:ascii="Calibri" w:hAnsi="Calibri" w:eastAsia="Calibri" w:cs="Calibri"/>
          <w:sz w:val="20"/>
          <w:szCs w:val="20"/>
        </w:rPr>
        <w:t xml:space="preserve"> 26</w:t>
      </w:r>
      <w:r>
        <w:rPr>
          <w:rFonts w:ascii="Calibri" w:hAnsi="Calibri" w:eastAsia="Calibri" w:cs="Calibri"/>
          <w:sz w:val="20"/>
          <w:szCs w:val="20"/>
        </w:rPr>
        <w:t>ste</w:t>
      </w:r>
      <w:r w:rsidRPr="57EE2284">
        <w:rPr>
          <w:rFonts w:ascii="Calibri" w:hAnsi="Calibri" w:eastAsia="Calibri" w:cs="Calibri"/>
          <w:sz w:val="20"/>
          <w:szCs w:val="20"/>
        </w:rPr>
        <w:t xml:space="preserve">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 xml:space="preserve">-Scouts et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-Guides “Le Récif”</w:t>
      </w:r>
    </w:p>
    <w:p xmlns:wp14="http://schemas.microsoft.com/office/word/2010/wordml" w:rsidR="002305C0" w:rsidP="002305C0" w:rsidRDefault="002305C0" w14:paraId="58DBC40F" wp14:textId="77777777">
      <w:pPr>
        <w:pStyle w:val="Paragraphedeliste"/>
        <w:numPr>
          <w:ilvl w:val="0"/>
          <w:numId w:val="4"/>
        </w:numPr>
        <w:rPr>
          <w:rFonts w:eastAsiaTheme="minorEastAsia"/>
          <w:sz w:val="20"/>
          <w:szCs w:val="20"/>
        </w:rPr>
      </w:pPr>
      <w:r>
        <w:rPr>
          <w:rFonts w:ascii="Calibri" w:hAnsi="Calibri" w:eastAsia="Calibri" w:cs="Calibri"/>
          <w:sz w:val="20"/>
          <w:szCs w:val="20"/>
        </w:rPr>
        <w:t>Te</w:t>
      </w:r>
      <w:r w:rsidRPr="57EE2284">
        <w:rPr>
          <w:rFonts w:ascii="Calibri" w:hAnsi="Calibri" w:eastAsia="Calibri" w:cs="Calibri"/>
          <w:sz w:val="20"/>
          <w:szCs w:val="20"/>
        </w:rPr>
        <w:t xml:space="preserve"> Seneffe, </w:t>
      </w:r>
      <w:r>
        <w:rPr>
          <w:rFonts w:ascii="Calibri" w:hAnsi="Calibri" w:eastAsia="Calibri" w:cs="Calibri"/>
          <w:sz w:val="20"/>
          <w:szCs w:val="20"/>
        </w:rPr>
        <w:t>de</w:t>
      </w:r>
      <w:r w:rsidRPr="57EE2284">
        <w:rPr>
          <w:rFonts w:ascii="Calibri" w:hAnsi="Calibri" w:eastAsia="Calibri" w:cs="Calibri"/>
          <w:sz w:val="20"/>
          <w:szCs w:val="20"/>
        </w:rPr>
        <w:t xml:space="preserve"> 72</w:t>
      </w:r>
      <w:r>
        <w:rPr>
          <w:rFonts w:ascii="Calibri" w:hAnsi="Calibri" w:eastAsia="Calibri" w:cs="Calibri"/>
          <w:sz w:val="20"/>
          <w:szCs w:val="20"/>
        </w:rPr>
        <w:t>ste</w:t>
      </w:r>
      <w:r w:rsidRPr="57EE2284">
        <w:rPr>
          <w:rFonts w:ascii="Calibri" w:hAnsi="Calibri" w:eastAsia="Calibri" w:cs="Calibri"/>
          <w:sz w:val="20"/>
          <w:szCs w:val="20"/>
        </w:rPr>
        <w:t xml:space="preserve">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 xml:space="preserve">-Scouts et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-Guides “ Adrien de Gerlache”</w:t>
      </w:r>
    </w:p>
    <w:p xmlns:wp14="http://schemas.microsoft.com/office/word/2010/wordml" w:rsidR="002305C0" w:rsidP="002305C0" w:rsidRDefault="002305C0" w14:paraId="1FD0F926" wp14:textId="77777777">
      <w:pPr>
        <w:rPr>
          <w:rFonts w:ascii="Calibri" w:hAnsi="Calibri" w:eastAsia="Calibri" w:cs="Calibri"/>
          <w:sz w:val="20"/>
          <w:szCs w:val="20"/>
        </w:rPr>
      </w:pPr>
      <w:proofErr w:type="spellStart"/>
      <w:r>
        <w:rPr>
          <w:rFonts w:ascii="Calibri" w:hAnsi="Calibri" w:eastAsia="Calibri" w:cs="Calibri"/>
          <w:sz w:val="20"/>
          <w:szCs w:val="20"/>
        </w:rPr>
        <w:t>Bij</w:t>
      </w:r>
      <w:proofErr w:type="spellEnd"/>
      <w:r w:rsidRPr="02947FAA">
        <w:rPr>
          <w:rFonts w:ascii="Calibri" w:hAnsi="Calibri" w:eastAsia="Calibri" w:cs="Calibri"/>
          <w:sz w:val="20"/>
          <w:szCs w:val="20"/>
        </w:rPr>
        <w:t xml:space="preserve"> </w:t>
      </w:r>
      <w:r>
        <w:rPr>
          <w:rFonts w:ascii="Calibri" w:hAnsi="Calibri" w:eastAsia="Calibri" w:cs="Calibri"/>
          <w:sz w:val="20"/>
          <w:szCs w:val="20"/>
        </w:rPr>
        <w:t>« </w:t>
      </w:r>
      <w:r w:rsidRPr="02947FAA">
        <w:rPr>
          <w:rFonts w:ascii="Calibri" w:hAnsi="Calibri" w:eastAsia="Calibri" w:cs="Calibri"/>
          <w:sz w:val="20"/>
          <w:szCs w:val="20"/>
        </w:rPr>
        <w:t>Les Scouts</w:t>
      </w:r>
      <w:r>
        <w:rPr>
          <w:rFonts w:ascii="Calibri" w:hAnsi="Calibri" w:eastAsia="Calibri" w:cs="Calibri"/>
          <w:sz w:val="20"/>
          <w:szCs w:val="20"/>
        </w:rPr>
        <w:t> »</w:t>
      </w:r>
    </w:p>
    <w:p xmlns:wp14="http://schemas.microsoft.com/office/word/2010/wordml" w:rsidR="002305C0" w:rsidP="002305C0" w:rsidRDefault="002305C0" w14:paraId="68702E9C" wp14:textId="77777777">
      <w:pPr>
        <w:pStyle w:val="Paragraphedeliste"/>
        <w:numPr>
          <w:ilvl w:val="0"/>
          <w:numId w:val="3"/>
        </w:numPr>
        <w:rPr>
          <w:rFonts w:eastAsiaTheme="minorEastAsia"/>
          <w:sz w:val="20"/>
          <w:szCs w:val="20"/>
        </w:rPr>
      </w:pPr>
      <w:r>
        <w:rPr>
          <w:rFonts w:ascii="Calibri" w:hAnsi="Calibri" w:eastAsia="Calibri" w:cs="Calibri"/>
          <w:sz w:val="20"/>
          <w:szCs w:val="20"/>
        </w:rPr>
        <w:t>Te</w:t>
      </w:r>
      <w:r w:rsidRPr="57EE2284">
        <w:rPr>
          <w:rFonts w:ascii="Calibri" w:hAnsi="Calibri" w:eastAsia="Calibri" w:cs="Calibri"/>
          <w:sz w:val="20"/>
          <w:szCs w:val="20"/>
        </w:rPr>
        <w:t xml:space="preserve"> </w:t>
      </w:r>
      <w:r>
        <w:rPr>
          <w:rFonts w:ascii="Calibri" w:hAnsi="Calibri" w:eastAsia="Calibri" w:cs="Calibri"/>
          <w:sz w:val="20"/>
          <w:szCs w:val="20"/>
        </w:rPr>
        <w:t>Brussel</w:t>
      </w:r>
      <w:r w:rsidRPr="57EE2284">
        <w:rPr>
          <w:rFonts w:ascii="Calibri" w:hAnsi="Calibri" w:eastAsia="Calibri" w:cs="Calibri"/>
          <w:sz w:val="20"/>
          <w:szCs w:val="20"/>
        </w:rPr>
        <w:t xml:space="preserve">, </w:t>
      </w:r>
      <w:r>
        <w:rPr>
          <w:rFonts w:ascii="Calibri" w:hAnsi="Calibri" w:eastAsia="Calibri" w:cs="Calibri"/>
          <w:sz w:val="20"/>
          <w:szCs w:val="20"/>
        </w:rPr>
        <w:t>de</w:t>
      </w:r>
      <w:r w:rsidRPr="57EE2284">
        <w:rPr>
          <w:rFonts w:ascii="Calibri" w:hAnsi="Calibri" w:eastAsia="Calibri" w:cs="Calibri"/>
          <w:sz w:val="20"/>
          <w:szCs w:val="20"/>
        </w:rPr>
        <w:t xml:space="preserve"> 75</w:t>
      </w:r>
      <w:r>
        <w:rPr>
          <w:rFonts w:ascii="Calibri" w:hAnsi="Calibri" w:eastAsia="Calibri" w:cs="Calibri"/>
          <w:sz w:val="20"/>
          <w:szCs w:val="20"/>
        </w:rPr>
        <w:t>ste</w:t>
      </w:r>
      <w:r w:rsidRPr="57EE2284">
        <w:rPr>
          <w:rFonts w:ascii="Calibri" w:hAnsi="Calibri" w:eastAsia="Calibri" w:cs="Calibri"/>
          <w:sz w:val="20"/>
          <w:szCs w:val="20"/>
        </w:rPr>
        <w:t xml:space="preserve">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-Scouts “Bruxelles-Horizon”</w:t>
      </w:r>
    </w:p>
    <w:p xmlns:wp14="http://schemas.microsoft.com/office/word/2010/wordml" w:rsidR="002305C0" w:rsidP="002305C0" w:rsidRDefault="002305C0" w14:paraId="16025281" wp14:textId="77777777">
      <w:pPr>
        <w:pStyle w:val="Paragraphedeliste"/>
        <w:numPr>
          <w:ilvl w:val="0"/>
          <w:numId w:val="3"/>
        </w:numPr>
        <w:rPr>
          <w:rFonts w:eastAsiaTheme="minorEastAsia"/>
          <w:sz w:val="20"/>
          <w:szCs w:val="20"/>
        </w:rPr>
      </w:pPr>
      <w:r>
        <w:rPr>
          <w:rFonts w:ascii="Calibri" w:hAnsi="Calibri" w:eastAsia="Calibri" w:cs="Calibri"/>
          <w:sz w:val="20"/>
          <w:szCs w:val="20"/>
        </w:rPr>
        <w:t>Te</w:t>
      </w:r>
      <w:r w:rsidRPr="57EE2284">
        <w:rPr>
          <w:rFonts w:ascii="Calibri" w:hAnsi="Calibri" w:eastAsia="Calibri" w:cs="Calibri"/>
          <w:sz w:val="20"/>
          <w:szCs w:val="20"/>
        </w:rPr>
        <w:t xml:space="preserve"> Anhée, </w:t>
      </w:r>
      <w:r>
        <w:rPr>
          <w:rFonts w:ascii="Calibri" w:hAnsi="Calibri" w:eastAsia="Calibri" w:cs="Calibri"/>
          <w:sz w:val="20"/>
          <w:szCs w:val="20"/>
        </w:rPr>
        <w:t>de</w:t>
      </w:r>
      <w:r w:rsidRPr="57EE2284">
        <w:rPr>
          <w:rFonts w:ascii="Calibri" w:hAnsi="Calibri" w:eastAsia="Calibri" w:cs="Calibri"/>
          <w:sz w:val="20"/>
          <w:szCs w:val="20"/>
        </w:rPr>
        <w:t xml:space="preserve"> 40</w:t>
      </w:r>
      <w:r>
        <w:rPr>
          <w:rFonts w:ascii="Calibri" w:hAnsi="Calibri" w:eastAsia="Calibri" w:cs="Calibri"/>
          <w:sz w:val="20"/>
          <w:szCs w:val="20"/>
        </w:rPr>
        <w:t>ste</w:t>
      </w:r>
      <w:r w:rsidRPr="57EE2284">
        <w:rPr>
          <w:rFonts w:ascii="Calibri" w:hAnsi="Calibri" w:eastAsia="Calibri" w:cs="Calibri"/>
          <w:sz w:val="20"/>
          <w:szCs w:val="20"/>
        </w:rPr>
        <w:t xml:space="preserve"> </w:t>
      </w:r>
      <w:proofErr w:type="spellStart"/>
      <w:r w:rsidRPr="57EE2284">
        <w:rPr>
          <w:rFonts w:ascii="Calibri" w:hAnsi="Calibri" w:eastAsia="Calibri" w:cs="Calibri"/>
          <w:sz w:val="20"/>
          <w:szCs w:val="20"/>
        </w:rPr>
        <w:t>Sea</w:t>
      </w:r>
      <w:proofErr w:type="spellEnd"/>
      <w:r w:rsidRPr="57EE2284">
        <w:rPr>
          <w:rFonts w:ascii="Calibri" w:hAnsi="Calibri" w:eastAsia="Calibri" w:cs="Calibri"/>
          <w:sz w:val="20"/>
          <w:szCs w:val="20"/>
        </w:rPr>
        <w:t xml:space="preserve">-Scouts </w:t>
      </w:r>
      <w:proofErr w:type="spellStart"/>
      <w:r w:rsidRPr="57EE2284">
        <w:rPr>
          <w:rFonts w:ascii="Calibri" w:hAnsi="Calibri" w:eastAsia="Calibri" w:cs="Calibri"/>
          <w:sz w:val="20"/>
          <w:szCs w:val="20"/>
        </w:rPr>
        <w:t>Aduatiques</w:t>
      </w:r>
      <w:proofErr w:type="spellEnd"/>
      <w:r w:rsidRPr="57EE2284">
        <w:rPr>
          <w:rFonts w:ascii="Calibri" w:hAnsi="Calibri" w:eastAsia="Calibri" w:cs="Calibri"/>
          <w:sz w:val="20"/>
          <w:szCs w:val="20"/>
        </w:rPr>
        <w:t xml:space="preserve"> “Namur-Meuse”</w:t>
      </w:r>
    </w:p>
    <w:p xmlns:wp14="http://schemas.microsoft.com/office/word/2010/wordml" w:rsidR="002305C0" w:rsidP="17FEDAE1" w:rsidRDefault="002305C0" w14:paraId="1C4C54EC" wp14:textId="14FEF1FE">
      <w:pPr>
        <w:pStyle w:val="Paragraphedeliste"/>
        <w:numPr>
          <w:ilvl w:val="0"/>
          <w:numId w:val="3"/>
        </w:numPr>
        <w:rPr>
          <w:rFonts w:ascii="Calibri" w:hAnsi="Calibri" w:eastAsia="Calibri" w:cs="Calibri" w:asciiTheme="minorAscii" w:hAnsiTheme="minorAscii" w:eastAsiaTheme="minorAscii" w:cstheme="minorAscii"/>
          <w:sz w:val="20"/>
          <w:szCs w:val="20"/>
        </w:rPr>
      </w:pPr>
      <w:r w:rsidRPr="17FEDAE1" w:rsidR="002305C0">
        <w:rPr>
          <w:rFonts w:ascii="Calibri" w:hAnsi="Calibri" w:eastAsia="Calibri" w:cs="Calibri"/>
          <w:sz w:val="20"/>
          <w:szCs w:val="20"/>
        </w:rPr>
        <w:t>Te</w:t>
      </w:r>
      <w:r w:rsidRPr="17FEDAE1" w:rsidR="002305C0">
        <w:rPr>
          <w:rFonts w:ascii="Calibri" w:hAnsi="Calibri" w:eastAsia="Calibri" w:cs="Calibri"/>
          <w:sz w:val="20"/>
          <w:szCs w:val="20"/>
        </w:rPr>
        <w:t xml:space="preserve"> Court-Saint-Etienne, </w:t>
      </w:r>
      <w:r w:rsidRPr="17FEDAE1" w:rsidR="002305C0">
        <w:rPr>
          <w:rFonts w:ascii="Calibri" w:hAnsi="Calibri" w:eastAsia="Calibri" w:cs="Calibri"/>
          <w:sz w:val="20"/>
          <w:szCs w:val="20"/>
        </w:rPr>
        <w:t>de</w:t>
      </w:r>
      <w:r w:rsidRPr="17FEDAE1" w:rsidR="002305C0">
        <w:rPr>
          <w:rFonts w:ascii="Calibri" w:hAnsi="Calibri" w:eastAsia="Calibri" w:cs="Calibri"/>
          <w:sz w:val="20"/>
          <w:szCs w:val="20"/>
        </w:rPr>
        <w:t xml:space="preserve"> 10</w:t>
      </w:r>
      <w:r w:rsidRPr="17FEDAE1" w:rsidR="002305C0">
        <w:rPr>
          <w:rFonts w:ascii="Calibri" w:hAnsi="Calibri" w:eastAsia="Calibri" w:cs="Calibri"/>
          <w:sz w:val="20"/>
          <w:szCs w:val="20"/>
        </w:rPr>
        <w:t>de</w:t>
      </w:r>
      <w:r w:rsidRPr="17FEDAE1" w:rsidR="002305C0">
        <w:rPr>
          <w:rFonts w:ascii="Calibri" w:hAnsi="Calibri" w:eastAsia="Calibri" w:cs="Calibri"/>
          <w:sz w:val="20"/>
          <w:szCs w:val="20"/>
        </w:rPr>
        <w:t xml:space="preserve"> Brabant Wallon </w:t>
      </w:r>
      <w:del w:author="Marcel Cullus" w:date="2021-01-10T17:15:46.438Z" w:id="1160212665">
        <w:r w:rsidRPr="17FEDAE1" w:rsidDel="002305C0">
          <w:rPr>
            <w:rFonts w:ascii="Calibri" w:hAnsi="Calibri" w:eastAsia="Calibri" w:cs="Calibri"/>
            <w:sz w:val="20"/>
            <w:szCs w:val="20"/>
          </w:rPr>
          <w:delText>possède une troupe de scouts marins</w:delText>
        </w:r>
      </w:del>
      <w:ins w:author="Marcel Cullus" w:date="2021-01-10T17:15:46.471Z" w:id="1204709539">
        <w:r w:rsidRPr="17FEDAE1" w:rsidR="0BA75BAD">
          <w:rPr>
            <w:rFonts w:ascii="Calibri" w:hAnsi="Calibri" w:eastAsia="Calibri" w:cs="Calibri"/>
            <w:sz w:val="20"/>
            <w:szCs w:val="20"/>
          </w:rPr>
          <w:t xml:space="preserve"> </w:t>
        </w:r>
        <w:r w:rsidRPr="17FEDAE1" w:rsidR="0BA75BAD">
          <w:rPr>
            <w:rFonts w:ascii="Calibri" w:hAnsi="Calibri" w:eastAsia="Calibri" w:cs="Calibri"/>
            <w:sz w:val="20"/>
            <w:szCs w:val="20"/>
          </w:rPr>
          <w:t>heeft</w:t>
        </w:r>
        <w:r w:rsidRPr="17FEDAE1" w:rsidR="0BA75BAD">
          <w:rPr>
            <w:rFonts w:ascii="Calibri" w:hAnsi="Calibri" w:eastAsia="Calibri" w:cs="Calibri"/>
            <w:sz w:val="20"/>
            <w:szCs w:val="20"/>
          </w:rPr>
          <w:t xml:space="preserve"> </w:t>
        </w:r>
        <w:r w:rsidRPr="17FEDAE1" w:rsidR="0BA75BAD">
          <w:rPr>
            <w:rFonts w:ascii="Calibri" w:hAnsi="Calibri" w:eastAsia="Calibri" w:cs="Calibri"/>
            <w:sz w:val="20"/>
            <w:szCs w:val="20"/>
          </w:rPr>
          <w:t>een</w:t>
        </w:r>
        <w:r w:rsidRPr="17FEDAE1" w:rsidR="0BA75BAD">
          <w:rPr>
            <w:rFonts w:ascii="Calibri" w:hAnsi="Calibri" w:eastAsia="Calibri" w:cs="Calibri"/>
            <w:sz w:val="20"/>
            <w:szCs w:val="20"/>
          </w:rPr>
          <w:t xml:space="preserve"> </w:t>
        </w:r>
        <w:r w:rsidRPr="17FEDAE1" w:rsidR="0BA75BAD">
          <w:rPr>
            <w:rFonts w:ascii="Calibri" w:hAnsi="Calibri" w:eastAsia="Calibri" w:cs="Calibri"/>
            <w:sz w:val="20"/>
            <w:szCs w:val="20"/>
          </w:rPr>
          <w:t>troep</w:t>
        </w:r>
        <w:r w:rsidRPr="17FEDAE1" w:rsidR="0BA75BAD">
          <w:rPr>
            <w:rFonts w:ascii="Calibri" w:hAnsi="Calibri" w:eastAsia="Calibri" w:cs="Calibri"/>
            <w:sz w:val="20"/>
            <w:szCs w:val="20"/>
          </w:rPr>
          <w:t xml:space="preserve"> van zeescouts</w:t>
        </w:r>
      </w:ins>
    </w:p>
    <w:p xmlns:wp14="http://schemas.microsoft.com/office/word/2010/wordml" w:rsidRPr="0034658E" w:rsidR="002305C0" w:rsidRDefault="002305C0" w14:paraId="049F31CB" wp14:textId="77777777">
      <w:pPr>
        <w:rPr>
          <w:rFonts w:ascii="Calibri" w:hAnsi="Calibri" w:eastAsia="Times New Roman" w:cs="Calibri"/>
          <w:color w:val="000000"/>
          <w:lang w:val="fr-BE" w:eastAsia="fr-BE"/>
        </w:rPr>
      </w:pPr>
    </w:p>
    <w:p xmlns:wp14="http://schemas.microsoft.com/office/word/2010/wordml" w:rsidRPr="0034658E" w:rsidR="430CC4A0" w:rsidRDefault="430CC4A0" w14:paraId="53128261" wp14:textId="77777777">
      <w:pPr>
        <w:rPr>
          <w:lang w:val="fr-BE"/>
        </w:rPr>
      </w:pPr>
      <w:r w:rsidRPr="0034658E">
        <w:rPr>
          <w:lang w:val="fr-BE"/>
        </w:rPr>
        <w:br w:type="page"/>
      </w:r>
    </w:p>
    <w:p xmlns:wp14="http://schemas.microsoft.com/office/word/2010/wordml" w:rsidRPr="00651785" w:rsidR="430CC4A0" w:rsidP="3C2BE454" w:rsidRDefault="00651785" w14:paraId="3DEE4456" wp14:textId="77777777">
      <w:pPr>
        <w:pStyle w:val="Titre3"/>
        <w:spacing w:after="120"/>
        <w:rPr>
          <w:highlight w:val="lightGray"/>
          <w:lang w:val="nl-BE"/>
        </w:rPr>
      </w:pPr>
      <w:r w:rsidRPr="00651785">
        <w:rPr>
          <w:highlight w:val="lightGray"/>
          <w:lang w:val="nl-BE"/>
        </w:rPr>
        <w:lastRenderedPageBreak/>
        <w:t>FAQ</w:t>
      </w:r>
    </w:p>
    <w:p xmlns:wp14="http://schemas.microsoft.com/office/word/2010/wordml" w:rsidRPr="00651785" w:rsidR="00651785" w:rsidP="00651785" w:rsidRDefault="00651785" w14:paraId="557B5C46" wp14:textId="77777777">
      <w:pPr>
        <w:pStyle w:val="Paragraphedeliste"/>
        <w:numPr>
          <w:ilvl w:val="0"/>
          <w:numId w:val="2"/>
        </w:numPr>
        <w:rPr>
          <w:lang w:val="nl-BE"/>
        </w:rPr>
      </w:pPr>
      <w:r w:rsidRPr="00651785">
        <w:rPr>
          <w:i/>
          <w:lang w:val="nl-BE"/>
        </w:rPr>
        <w:t>Mijn eenheid is vooraf geregistreerd; Wat gebeurt er met de borg betaald in het geval van annulering van het evenement om gezondheidsredenen?</w:t>
      </w:r>
      <w:r w:rsidRPr="00651785">
        <w:rPr>
          <w:lang w:val="nl-BE"/>
        </w:rPr>
        <w:t xml:space="preserve"> In het geval van de annulering van de Blauwe Wimpel 2021 om gezondheidsredenen, worden de betaalde </w:t>
      </w:r>
      <w:r w:rsidR="00854725">
        <w:rPr>
          <w:lang w:val="nl-BE"/>
        </w:rPr>
        <w:t>borgsommen</w:t>
      </w:r>
      <w:r w:rsidRPr="00651785" w:rsidR="00854725">
        <w:rPr>
          <w:lang w:val="nl-BE"/>
        </w:rPr>
        <w:t xml:space="preserve"> </w:t>
      </w:r>
      <w:r w:rsidRPr="00651785">
        <w:rPr>
          <w:lang w:val="nl-BE"/>
        </w:rPr>
        <w:t xml:space="preserve">volledig </w:t>
      </w:r>
      <w:r w:rsidR="00854725">
        <w:rPr>
          <w:lang w:val="nl-BE"/>
        </w:rPr>
        <w:t>teruggestort</w:t>
      </w:r>
      <w:r w:rsidRPr="00651785" w:rsidR="00854725">
        <w:rPr>
          <w:lang w:val="nl-BE"/>
        </w:rPr>
        <w:t xml:space="preserve"> </w:t>
      </w:r>
      <w:r w:rsidRPr="00651785">
        <w:rPr>
          <w:lang w:val="nl-BE"/>
        </w:rPr>
        <w:t>aan de eenheden die vooraf zijn geregistreerd.</w:t>
      </w:r>
    </w:p>
    <w:p xmlns:wp14="http://schemas.microsoft.com/office/word/2010/wordml" w:rsidRPr="00651785" w:rsidR="00651785" w:rsidP="00651785" w:rsidRDefault="00651785" w14:paraId="3E80122C" wp14:textId="77777777">
      <w:pPr>
        <w:pStyle w:val="Paragraphedeliste"/>
        <w:numPr>
          <w:ilvl w:val="0"/>
          <w:numId w:val="2"/>
        </w:numPr>
        <w:rPr>
          <w:lang w:val="nl-BE"/>
        </w:rPr>
      </w:pPr>
      <w:r w:rsidRPr="00651785">
        <w:rPr>
          <w:i/>
          <w:lang w:val="nl-BE"/>
        </w:rPr>
        <w:t>Ik heb de registratiedata gemist, kan ik nog steeds deelnemen</w:t>
      </w:r>
      <w:r w:rsidRPr="00651785">
        <w:rPr>
          <w:lang w:val="nl-BE"/>
        </w:rPr>
        <w:t xml:space="preserve">? </w:t>
      </w:r>
      <w:r w:rsidR="00854725">
        <w:rPr>
          <w:lang w:val="nl-BE"/>
        </w:rPr>
        <w:t>Indien je te laat bent met je inschrijving</w:t>
      </w:r>
      <w:r w:rsidRPr="00651785">
        <w:rPr>
          <w:lang w:val="nl-BE"/>
        </w:rPr>
        <w:t xml:space="preserve">, stuur een e-mail </w:t>
      </w:r>
      <w:r w:rsidR="00854725">
        <w:rPr>
          <w:lang w:val="nl-BE"/>
        </w:rPr>
        <w:t xml:space="preserve">naar </w:t>
      </w:r>
      <w:r w:rsidRPr="00651785">
        <w:rPr>
          <w:highlight w:val="yellow"/>
          <w:lang w:val="nl-BE"/>
        </w:rPr>
        <w:t>XXXXXX@blauwewimpel2021.be</w:t>
      </w:r>
      <w:r w:rsidRPr="00651785">
        <w:rPr>
          <w:lang w:val="nl-BE"/>
        </w:rPr>
        <w:t xml:space="preserve">. We zullen zien of we je nog kunnen </w:t>
      </w:r>
      <w:r w:rsidR="00854725">
        <w:rPr>
          <w:lang w:val="nl-BE"/>
        </w:rPr>
        <w:t>inschrijven</w:t>
      </w:r>
      <w:r w:rsidRPr="00651785" w:rsidR="00854725">
        <w:rPr>
          <w:lang w:val="nl-BE"/>
        </w:rPr>
        <w:t xml:space="preserve"> </w:t>
      </w:r>
      <w:r w:rsidRPr="00651785">
        <w:rPr>
          <w:lang w:val="nl-BE"/>
        </w:rPr>
        <w:t>of niet.</w:t>
      </w:r>
    </w:p>
    <w:p xmlns:wp14="http://schemas.microsoft.com/office/word/2010/wordml" w:rsidR="00651785" w:rsidP="00651785" w:rsidRDefault="00651785" w14:paraId="1F0EC2E9" wp14:textId="77777777">
      <w:pPr>
        <w:pStyle w:val="Paragraphedeliste"/>
        <w:numPr>
          <w:ilvl w:val="0"/>
          <w:numId w:val="2"/>
        </w:numPr>
      </w:pPr>
      <w:r w:rsidRPr="00651785">
        <w:rPr>
          <w:i/>
          <w:lang w:val="nl-BE"/>
        </w:rPr>
        <w:t>Kan mijn eenheid op zaterdagochtend aankomen?</w:t>
      </w:r>
      <w:r w:rsidRPr="00651785">
        <w:rPr>
          <w:lang w:val="nl-BE"/>
        </w:rPr>
        <w:t xml:space="preserve"> Ja, u op zaterdagochtend voor </w:t>
      </w:r>
      <w:r w:rsidRPr="00651785">
        <w:rPr>
          <w:highlight w:val="yellow"/>
          <w:lang w:val="nl-BE"/>
        </w:rPr>
        <w:t xml:space="preserve">9.00 uur aankomen, geef dit op bij het registreren van deelnemers. </w:t>
      </w:r>
      <w:proofErr w:type="spellStart"/>
      <w:r w:rsidRPr="00651785">
        <w:rPr>
          <w:highlight w:val="yellow"/>
        </w:rPr>
        <w:t>Het</w:t>
      </w:r>
      <w:proofErr w:type="spellEnd"/>
      <w:r w:rsidRPr="00651785">
        <w:rPr>
          <w:highlight w:val="yellow"/>
        </w:rPr>
        <w:t xml:space="preserve"> </w:t>
      </w:r>
      <w:proofErr w:type="spellStart"/>
      <w:r w:rsidRPr="00651785">
        <w:rPr>
          <w:highlight w:val="yellow"/>
        </w:rPr>
        <w:t>bedrag</w:t>
      </w:r>
      <w:proofErr w:type="spellEnd"/>
      <w:r w:rsidRPr="00651785">
        <w:rPr>
          <w:highlight w:val="yellow"/>
        </w:rPr>
        <w:t xml:space="preserve"> van de </w:t>
      </w:r>
      <w:proofErr w:type="spellStart"/>
      <w:r w:rsidRPr="00651785">
        <w:rPr>
          <w:highlight w:val="yellow"/>
        </w:rPr>
        <w:t>registratie</w:t>
      </w:r>
      <w:proofErr w:type="spellEnd"/>
      <w:r w:rsidRPr="00651785">
        <w:rPr>
          <w:highlight w:val="yellow"/>
        </w:rPr>
        <w:t xml:space="preserve"> </w:t>
      </w:r>
      <w:proofErr w:type="spellStart"/>
      <w:r w:rsidRPr="00651785">
        <w:rPr>
          <w:highlight w:val="yellow"/>
        </w:rPr>
        <w:t>blijft</w:t>
      </w:r>
      <w:proofErr w:type="spellEnd"/>
      <w:r w:rsidRPr="00651785">
        <w:rPr>
          <w:highlight w:val="yellow"/>
        </w:rPr>
        <w:t xml:space="preserve"> </w:t>
      </w:r>
      <w:bookmarkStart w:name="_GoBack" w:id="10"/>
      <w:bookmarkEnd w:id="10"/>
      <w:proofErr w:type="spellStart"/>
      <w:r w:rsidRPr="00651785">
        <w:rPr>
          <w:highlight w:val="yellow"/>
        </w:rPr>
        <w:t>hetzelfde</w:t>
      </w:r>
      <w:proofErr w:type="spellEnd"/>
      <w:r w:rsidRPr="00651785">
        <w:rPr>
          <w:highlight w:val="yellow"/>
        </w:rPr>
        <w:t>.</w:t>
      </w:r>
      <w:r w:rsidRPr="00651785" w:rsidR="430CC4A0">
        <w:rPr>
          <w:lang w:val="nl-BE"/>
        </w:rPr>
        <w:br w:type="page"/>
      </w:r>
    </w:p>
    <w:p xmlns:wp14="http://schemas.microsoft.com/office/word/2010/wordml" w:rsidR="430CC4A0" w:rsidP="00651785" w:rsidRDefault="430CC4A0" w14:paraId="62486C05" wp14:textId="77777777"/>
    <w:p xmlns:wp14="http://schemas.microsoft.com/office/word/2010/wordml" w:rsidR="430CC4A0" w:rsidP="3C2BE454" w:rsidRDefault="00651785" w14:paraId="3C5BA11D" wp14:textId="77777777">
      <w:pPr>
        <w:pStyle w:val="Titre3"/>
        <w:spacing w:after="120"/>
        <w:rPr>
          <w:highlight w:val="lightGray"/>
          <w:lang w:val="fr-BE"/>
        </w:rPr>
      </w:pPr>
      <w:r>
        <w:rPr>
          <w:highlight w:val="lightGray"/>
          <w:lang w:val="fr-BE"/>
        </w:rPr>
        <w:t>CONTACT</w:t>
      </w:r>
    </w:p>
    <w:p xmlns:wp14="http://schemas.microsoft.com/office/word/2010/wordml" w:rsidRPr="00651785" w:rsidR="00651785" w:rsidP="00651785" w:rsidRDefault="00651785" w14:paraId="4101652C" wp14:textId="77777777">
      <w:pPr>
        <w:rPr>
          <w:highlight w:val="lightGray"/>
          <w:lang w:val="fr-BE"/>
        </w:rPr>
      </w:pPr>
    </w:p>
    <w:p xmlns:wp14="http://schemas.microsoft.com/office/word/2010/wordml" w:rsidRPr="00651785" w:rsidR="00651785" w:rsidP="00651785" w:rsidRDefault="00651785" w14:paraId="29352343" wp14:textId="77777777">
      <w:pPr>
        <w:rPr>
          <w:lang w:val="nl-BE"/>
        </w:rPr>
      </w:pPr>
      <w:r w:rsidRPr="00651785">
        <w:rPr>
          <w:lang w:val="nl-BE"/>
        </w:rPr>
        <w:t>De blauwe wimpel 2021 wordt georganiseerd door FOS Open Scouting, Scouts</w:t>
      </w:r>
      <w:r>
        <w:rPr>
          <w:lang w:val="nl-BE"/>
        </w:rPr>
        <w:t xml:space="preserve"> en</w:t>
      </w:r>
      <w:r w:rsidRPr="00651785">
        <w:rPr>
          <w:lang w:val="nl-BE"/>
        </w:rPr>
        <w:t xml:space="preserve"> Gidsen Vlaanderen, </w:t>
      </w:r>
      <w:r>
        <w:rPr>
          <w:lang w:val="nl-BE"/>
        </w:rPr>
        <w:t>les Scouts et Guides Pluralistes de Belgique</w:t>
      </w:r>
      <w:r w:rsidRPr="00651785">
        <w:rPr>
          <w:lang w:val="nl-BE"/>
        </w:rPr>
        <w:t xml:space="preserve">, in samenwerking met de Marine. </w:t>
      </w:r>
    </w:p>
    <w:p xmlns:wp14="http://schemas.microsoft.com/office/word/2010/wordml" w:rsidRPr="00651785" w:rsidR="00651785" w:rsidP="00651785" w:rsidRDefault="00651785" w14:paraId="61B825CF" wp14:textId="77777777">
      <w:pPr>
        <w:rPr>
          <w:lang w:val="nl-BE"/>
        </w:rPr>
      </w:pPr>
      <w:r w:rsidRPr="00651785">
        <w:rPr>
          <w:lang w:val="nl-BE"/>
        </w:rPr>
        <w:t xml:space="preserve">Als u een </w:t>
      </w:r>
      <w:r>
        <w:rPr>
          <w:lang w:val="nl-BE"/>
        </w:rPr>
        <w:t>Seas</w:t>
      </w:r>
      <w:r w:rsidRPr="00651785">
        <w:rPr>
          <w:lang w:val="nl-BE"/>
        </w:rPr>
        <w:t>cout wilt worden, neem dan direct contact op met een eenheid bij u in de buurt.</w:t>
      </w:r>
    </w:p>
    <w:p xmlns:wp14="http://schemas.microsoft.com/office/word/2010/wordml" w:rsidRPr="00651785" w:rsidR="00651785" w:rsidP="00651785" w:rsidRDefault="00651785" w14:paraId="714319EE" wp14:textId="77777777">
      <w:pPr>
        <w:rPr>
          <w:lang w:val="en-US"/>
        </w:rPr>
      </w:pPr>
      <w:r w:rsidRPr="00651785">
        <w:rPr>
          <w:lang w:val="en-US"/>
        </w:rPr>
        <w:t xml:space="preserve">Registratie Contact: </w:t>
      </w:r>
      <w:r w:rsidRPr="00651785">
        <w:rPr>
          <w:highlight w:val="yellow"/>
          <w:lang w:val="en-US"/>
        </w:rPr>
        <w:t>XXXXXX@blauwewimpel2021.be</w:t>
      </w:r>
    </w:p>
    <w:p xmlns:wp14="http://schemas.microsoft.com/office/word/2010/wordml" w:rsidRPr="00651785" w:rsidR="00651785" w:rsidP="00651785" w:rsidRDefault="00651785" w14:paraId="1438FCE2" wp14:textId="77777777">
      <w:pPr>
        <w:rPr>
          <w:lang w:val="en-US"/>
        </w:rPr>
      </w:pPr>
      <w:r w:rsidRPr="00651785">
        <w:rPr>
          <w:lang w:val="en-US"/>
        </w:rPr>
        <w:t xml:space="preserve">Contact sponsoring: </w:t>
      </w:r>
      <w:r w:rsidRPr="00651785">
        <w:rPr>
          <w:highlight w:val="yellow"/>
          <w:lang w:val="en-US"/>
        </w:rPr>
        <w:t>XXXXXX@blauwewimpel2021.be</w:t>
      </w:r>
    </w:p>
    <w:p xmlns:wp14="http://schemas.microsoft.com/office/word/2010/wordml" w:rsidRPr="00651785" w:rsidR="00651785" w:rsidP="00651785" w:rsidRDefault="00651785" w14:paraId="67E3AC84" wp14:textId="77777777">
      <w:pPr>
        <w:rPr>
          <w:lang w:val="en-US"/>
        </w:rPr>
      </w:pPr>
      <w:r w:rsidRPr="00651785">
        <w:rPr>
          <w:lang w:val="en-US"/>
        </w:rPr>
        <w:t xml:space="preserve">Perscontact: </w:t>
      </w:r>
      <w:r w:rsidRPr="00651785">
        <w:rPr>
          <w:highlight w:val="yellow"/>
          <w:lang w:val="en-US"/>
        </w:rPr>
        <w:t>XXXXXX@blauwewimpel2021.be</w:t>
      </w:r>
    </w:p>
    <w:p xmlns:wp14="http://schemas.microsoft.com/office/word/2010/wordml" w:rsidRPr="00651785" w:rsidR="00651785" w:rsidP="00651785" w:rsidRDefault="00651785" w14:paraId="611F6490" wp14:textId="77777777">
      <w:pPr>
        <w:rPr>
          <w:lang w:val="en-US"/>
        </w:rPr>
      </w:pPr>
      <w:r w:rsidRPr="00651785">
        <w:rPr>
          <w:lang w:val="en-US"/>
        </w:rPr>
        <w:t xml:space="preserve">Vrijwilligerscontact: </w:t>
      </w:r>
      <w:r w:rsidRPr="00651785">
        <w:rPr>
          <w:highlight w:val="yellow"/>
          <w:lang w:val="en-US"/>
        </w:rPr>
        <w:t>XXXXXX@blauwewimpel2021.be</w:t>
      </w:r>
    </w:p>
    <w:p xmlns:wp14="http://schemas.microsoft.com/office/word/2010/wordml" w:rsidRPr="00651785" w:rsidR="00651785" w:rsidP="00651785" w:rsidRDefault="00651785" w14:paraId="4B99056E" wp14:textId="77777777">
      <w:pPr>
        <w:rPr>
          <w:lang w:val="en-US"/>
        </w:rPr>
      </w:pPr>
    </w:p>
    <w:p xmlns:wp14="http://schemas.microsoft.com/office/word/2010/wordml" w:rsidRPr="00651785" w:rsidR="430CC4A0" w:rsidP="00651785" w:rsidRDefault="00651785" w14:paraId="2FA9DBA7" wp14:textId="77777777">
      <w:pPr>
        <w:rPr>
          <w:lang w:val="en-US"/>
        </w:rPr>
      </w:pPr>
      <w:r w:rsidRPr="44E27F2F">
        <w:rPr>
          <w:lang w:val="en-US"/>
        </w:rPr>
        <w:t>Algemeen contact: info@blauwewimpel2021.be</w:t>
      </w:r>
    </w:p>
    <w:p xmlns:wp14="http://schemas.microsoft.com/office/word/2010/wordml" w:rsidRPr="0034658E" w:rsidR="3C2BE454" w:rsidP="3C2BE454" w:rsidRDefault="3C2BE454" w14:paraId="1299C43A" wp14:textId="77777777">
      <w:pPr>
        <w:rPr>
          <w:rFonts w:ascii="Calibri" w:hAnsi="Calibri" w:eastAsia="Calibri" w:cs="Calibri"/>
          <w:lang w:val="en-US"/>
        </w:rPr>
      </w:pPr>
    </w:p>
    <w:sectPr w:rsidRPr="0034658E" w:rsidR="3C2BE454" w:rsidSect="00EA1884">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comment w:initials="KR" w:author="Kristel Rodaro" w:date="2021-01-04T21:33:00Z" w:id="0">
    <w:p xmlns:wp14="http://schemas.microsoft.com/office/word/2010/wordml" w:rsidR="0052658B" w:rsidRDefault="0052658B" w14:paraId="3E1220C1" wp14:textId="77777777">
      <w:pPr>
        <w:pStyle w:val="Commentaire"/>
      </w:pPr>
      <w:r>
        <w:rPr>
          <w:rStyle w:val="Marquedecommentaire"/>
        </w:rPr>
        <w:annotationRef/>
      </w:r>
      <w:r>
        <w:t xml:space="preserve">(Scouts &amp; Guides Pluralistes et Les couts). </w:t>
      </w:r>
    </w:p>
  </w:comment>
  <w:comment w:initials="KR" w:author="Kristel Rodaro" w:date="2021-01-04T12:40:00Z" w:id="3">
    <w:p xmlns:wp14="http://schemas.microsoft.com/office/word/2010/wordml" w:rsidR="0052658B" w:rsidRDefault="0052658B" w14:paraId="27796AAE" wp14:textId="77777777">
      <w:pPr>
        <w:pStyle w:val="Commentaire"/>
      </w:pPr>
      <w:r>
        <w:rPr>
          <w:rStyle w:val="Marquedecommentaire"/>
        </w:rPr>
        <w:annotationRef/>
      </w:r>
      <w:r>
        <w:t>Quid des francophones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3AC2"/>
    <w:multiLevelType w:val="hybridMultilevel"/>
    <w:tmpl w:val="BB7AE2F6"/>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
    <w:nsid w:val="2EFC4340"/>
    <w:multiLevelType w:val="hybridMultilevel"/>
    <w:tmpl w:val="3DEE5286"/>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
    <w:nsid w:val="4AE040B6"/>
    <w:multiLevelType w:val="hybridMultilevel"/>
    <w:tmpl w:val="934C34CA"/>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3">
    <w:nsid w:val="5BDF4D8B"/>
    <w:multiLevelType w:val="hybridMultilevel"/>
    <w:tmpl w:val="A668618E"/>
    <w:lvl w:ilvl="0" w:tplc="DCD0BC10">
      <w:start w:val="1"/>
      <w:numFmt w:val="bullet"/>
      <w:lvlText w:val=""/>
      <w:lvlJc w:val="left"/>
      <w:pPr>
        <w:ind w:left="720" w:hanging="360"/>
      </w:pPr>
      <w:rPr>
        <w:rFonts w:hint="default" w:ascii="Symbol" w:hAnsi="Symbol"/>
      </w:rPr>
    </w:lvl>
    <w:lvl w:ilvl="1" w:tplc="333CE194">
      <w:start w:val="1"/>
      <w:numFmt w:val="bullet"/>
      <w:lvlText w:val="o"/>
      <w:lvlJc w:val="left"/>
      <w:pPr>
        <w:ind w:left="1440" w:hanging="360"/>
      </w:pPr>
      <w:rPr>
        <w:rFonts w:hint="default" w:ascii="Courier New" w:hAnsi="Courier New"/>
      </w:rPr>
    </w:lvl>
    <w:lvl w:ilvl="2" w:tplc="679654AE">
      <w:start w:val="1"/>
      <w:numFmt w:val="bullet"/>
      <w:lvlText w:val=""/>
      <w:lvlJc w:val="left"/>
      <w:pPr>
        <w:ind w:left="2160" w:hanging="360"/>
      </w:pPr>
      <w:rPr>
        <w:rFonts w:hint="default" w:ascii="Wingdings" w:hAnsi="Wingdings"/>
      </w:rPr>
    </w:lvl>
    <w:lvl w:ilvl="3" w:tplc="100053F4">
      <w:start w:val="1"/>
      <w:numFmt w:val="bullet"/>
      <w:lvlText w:val=""/>
      <w:lvlJc w:val="left"/>
      <w:pPr>
        <w:ind w:left="2880" w:hanging="360"/>
      </w:pPr>
      <w:rPr>
        <w:rFonts w:hint="default" w:ascii="Symbol" w:hAnsi="Symbol"/>
      </w:rPr>
    </w:lvl>
    <w:lvl w:ilvl="4" w:tplc="453C7306">
      <w:start w:val="1"/>
      <w:numFmt w:val="bullet"/>
      <w:lvlText w:val="o"/>
      <w:lvlJc w:val="left"/>
      <w:pPr>
        <w:ind w:left="3600" w:hanging="360"/>
      </w:pPr>
      <w:rPr>
        <w:rFonts w:hint="default" w:ascii="Courier New" w:hAnsi="Courier New"/>
      </w:rPr>
    </w:lvl>
    <w:lvl w:ilvl="5" w:tplc="4560C71C">
      <w:start w:val="1"/>
      <w:numFmt w:val="bullet"/>
      <w:lvlText w:val=""/>
      <w:lvlJc w:val="left"/>
      <w:pPr>
        <w:ind w:left="4320" w:hanging="360"/>
      </w:pPr>
      <w:rPr>
        <w:rFonts w:hint="default" w:ascii="Wingdings" w:hAnsi="Wingdings"/>
      </w:rPr>
    </w:lvl>
    <w:lvl w:ilvl="6" w:tplc="120A527E">
      <w:start w:val="1"/>
      <w:numFmt w:val="bullet"/>
      <w:lvlText w:val=""/>
      <w:lvlJc w:val="left"/>
      <w:pPr>
        <w:ind w:left="5040" w:hanging="360"/>
      </w:pPr>
      <w:rPr>
        <w:rFonts w:hint="default" w:ascii="Symbol" w:hAnsi="Symbol"/>
      </w:rPr>
    </w:lvl>
    <w:lvl w:ilvl="7" w:tplc="07ACA61A">
      <w:start w:val="1"/>
      <w:numFmt w:val="bullet"/>
      <w:lvlText w:val="o"/>
      <w:lvlJc w:val="left"/>
      <w:pPr>
        <w:ind w:left="5760" w:hanging="360"/>
      </w:pPr>
      <w:rPr>
        <w:rFonts w:hint="default" w:ascii="Courier New" w:hAnsi="Courier New"/>
      </w:rPr>
    </w:lvl>
    <w:lvl w:ilvl="8" w:tplc="B15A3A16">
      <w:start w:val="1"/>
      <w:numFmt w:val="bullet"/>
      <w:lvlText w:val=""/>
      <w:lvlJc w:val="left"/>
      <w:pPr>
        <w:ind w:left="6480" w:hanging="360"/>
      </w:pPr>
      <w:rPr>
        <w:rFonts w:hint="default" w:ascii="Wingdings" w:hAnsi="Wingdings"/>
      </w:rPr>
    </w:lvl>
  </w:abstractNum>
  <w:abstractNum w:abstractNumId="4">
    <w:nsid w:val="68DF6DB4"/>
    <w:multiLevelType w:val="hybridMultilevel"/>
    <w:tmpl w:val="B9A44530"/>
    <w:lvl w:ilvl="0" w:tplc="C97ADE46">
      <w:start w:val="1"/>
      <w:numFmt w:val="bullet"/>
      <w:lvlText w:val=""/>
      <w:lvlJc w:val="left"/>
      <w:pPr>
        <w:ind w:left="720" w:hanging="360"/>
      </w:pPr>
      <w:rPr>
        <w:rFonts w:hint="default" w:ascii="Symbol" w:hAnsi="Symbol"/>
      </w:rPr>
    </w:lvl>
    <w:lvl w:ilvl="1" w:tplc="C39817A0">
      <w:start w:val="1"/>
      <w:numFmt w:val="bullet"/>
      <w:lvlText w:val="o"/>
      <w:lvlJc w:val="left"/>
      <w:pPr>
        <w:ind w:left="1440" w:hanging="360"/>
      </w:pPr>
      <w:rPr>
        <w:rFonts w:hint="default" w:ascii="Courier New" w:hAnsi="Courier New"/>
      </w:rPr>
    </w:lvl>
    <w:lvl w:ilvl="2" w:tplc="CD4C935A">
      <w:start w:val="1"/>
      <w:numFmt w:val="bullet"/>
      <w:lvlText w:val=""/>
      <w:lvlJc w:val="left"/>
      <w:pPr>
        <w:ind w:left="2160" w:hanging="360"/>
      </w:pPr>
      <w:rPr>
        <w:rFonts w:hint="default" w:ascii="Wingdings" w:hAnsi="Wingdings"/>
      </w:rPr>
    </w:lvl>
    <w:lvl w:ilvl="3" w:tplc="47F29850">
      <w:start w:val="1"/>
      <w:numFmt w:val="bullet"/>
      <w:lvlText w:val=""/>
      <w:lvlJc w:val="left"/>
      <w:pPr>
        <w:ind w:left="2880" w:hanging="360"/>
      </w:pPr>
      <w:rPr>
        <w:rFonts w:hint="default" w:ascii="Symbol" w:hAnsi="Symbol"/>
      </w:rPr>
    </w:lvl>
    <w:lvl w:ilvl="4" w:tplc="9DC40AA8">
      <w:start w:val="1"/>
      <w:numFmt w:val="bullet"/>
      <w:lvlText w:val="o"/>
      <w:lvlJc w:val="left"/>
      <w:pPr>
        <w:ind w:left="3600" w:hanging="360"/>
      </w:pPr>
      <w:rPr>
        <w:rFonts w:hint="default" w:ascii="Courier New" w:hAnsi="Courier New"/>
      </w:rPr>
    </w:lvl>
    <w:lvl w:ilvl="5" w:tplc="540CE702">
      <w:start w:val="1"/>
      <w:numFmt w:val="bullet"/>
      <w:lvlText w:val=""/>
      <w:lvlJc w:val="left"/>
      <w:pPr>
        <w:ind w:left="4320" w:hanging="360"/>
      </w:pPr>
      <w:rPr>
        <w:rFonts w:hint="default" w:ascii="Wingdings" w:hAnsi="Wingdings"/>
      </w:rPr>
    </w:lvl>
    <w:lvl w:ilvl="6" w:tplc="BD6672C6">
      <w:start w:val="1"/>
      <w:numFmt w:val="bullet"/>
      <w:lvlText w:val=""/>
      <w:lvlJc w:val="left"/>
      <w:pPr>
        <w:ind w:left="5040" w:hanging="360"/>
      </w:pPr>
      <w:rPr>
        <w:rFonts w:hint="default" w:ascii="Symbol" w:hAnsi="Symbol"/>
      </w:rPr>
    </w:lvl>
    <w:lvl w:ilvl="7" w:tplc="AF92EE98">
      <w:start w:val="1"/>
      <w:numFmt w:val="bullet"/>
      <w:lvlText w:val="o"/>
      <w:lvlJc w:val="left"/>
      <w:pPr>
        <w:ind w:left="5760" w:hanging="360"/>
      </w:pPr>
      <w:rPr>
        <w:rFonts w:hint="default" w:ascii="Courier New" w:hAnsi="Courier New"/>
      </w:rPr>
    </w:lvl>
    <w:lvl w:ilvl="8" w:tplc="D666AD64">
      <w:start w:val="1"/>
      <w:numFmt w:val="bullet"/>
      <w:lvlText w:val=""/>
      <w:lvlJc w:val="left"/>
      <w:pPr>
        <w:ind w:left="6480" w:hanging="360"/>
      </w:pPr>
      <w:rPr>
        <w:rFonts w:hint="default" w:ascii="Wingdings" w:hAnsi="Wingdings"/>
      </w:rPr>
    </w:lvl>
  </w:abstractNum>
  <w:abstractNum w:abstractNumId="5">
    <w:nsid w:val="6E452A4F"/>
    <w:multiLevelType w:val="hybridMultilevel"/>
    <w:tmpl w:val="AFBA252E"/>
    <w:lvl w:ilvl="0" w:tplc="080C0001">
      <w:start w:val="1"/>
      <w:numFmt w:val="bullet"/>
      <w:lvlText w:val=""/>
      <w:lvlJc w:val="left"/>
      <w:pPr>
        <w:ind w:left="720" w:hanging="360"/>
      </w:pPr>
      <w:rPr>
        <w:rFonts w:hint="default" w:ascii="Symbol" w:hAnsi="Symbol"/>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compat/>
  <w:rsids>
    <w:rsidRoot w:val="78E3AD74"/>
    <w:rsid w:val="0000225F"/>
    <w:rsid w:val="00105A83"/>
    <w:rsid w:val="001C4080"/>
    <w:rsid w:val="002305C0"/>
    <w:rsid w:val="002B0FE7"/>
    <w:rsid w:val="0034658E"/>
    <w:rsid w:val="0044163F"/>
    <w:rsid w:val="00456624"/>
    <w:rsid w:val="0052658B"/>
    <w:rsid w:val="00585098"/>
    <w:rsid w:val="005F6E4B"/>
    <w:rsid w:val="00651785"/>
    <w:rsid w:val="00854725"/>
    <w:rsid w:val="008A6740"/>
    <w:rsid w:val="009C7A3A"/>
    <w:rsid w:val="00BE06D5"/>
    <w:rsid w:val="00C00D2E"/>
    <w:rsid w:val="00C017BD"/>
    <w:rsid w:val="00CE5A74"/>
    <w:rsid w:val="00D90FA8"/>
    <w:rsid w:val="00DD21A0"/>
    <w:rsid w:val="00DE0E39"/>
    <w:rsid w:val="00E56E11"/>
    <w:rsid w:val="00E71949"/>
    <w:rsid w:val="00EA1884"/>
    <w:rsid w:val="00EA5FD6"/>
    <w:rsid w:val="0111812B"/>
    <w:rsid w:val="042FF990"/>
    <w:rsid w:val="04AD4837"/>
    <w:rsid w:val="05C29D17"/>
    <w:rsid w:val="07765174"/>
    <w:rsid w:val="0980852B"/>
    <w:rsid w:val="09FFF2B6"/>
    <w:rsid w:val="0BA75BAD"/>
    <w:rsid w:val="0F7A99BD"/>
    <w:rsid w:val="1066891A"/>
    <w:rsid w:val="13B50E5C"/>
    <w:rsid w:val="13F63C27"/>
    <w:rsid w:val="17FEDAE1"/>
    <w:rsid w:val="1C0F9E23"/>
    <w:rsid w:val="1E5F7C35"/>
    <w:rsid w:val="217055E7"/>
    <w:rsid w:val="22206DDF"/>
    <w:rsid w:val="2283AEE8"/>
    <w:rsid w:val="22F2FDEB"/>
    <w:rsid w:val="24A09147"/>
    <w:rsid w:val="24D8F212"/>
    <w:rsid w:val="255AD59E"/>
    <w:rsid w:val="27F74A80"/>
    <w:rsid w:val="2B237925"/>
    <w:rsid w:val="2BAE0AC4"/>
    <w:rsid w:val="2BC73321"/>
    <w:rsid w:val="2E5DE0E4"/>
    <w:rsid w:val="30817BE7"/>
    <w:rsid w:val="30C288A6"/>
    <w:rsid w:val="31B52E47"/>
    <w:rsid w:val="34940EB6"/>
    <w:rsid w:val="36292C7D"/>
    <w:rsid w:val="39A717CF"/>
    <w:rsid w:val="3AE1DBA5"/>
    <w:rsid w:val="3B42E830"/>
    <w:rsid w:val="3C2BE454"/>
    <w:rsid w:val="3D104B6C"/>
    <w:rsid w:val="3D9D53B5"/>
    <w:rsid w:val="3E8E75AD"/>
    <w:rsid w:val="3F1212DE"/>
    <w:rsid w:val="4267E624"/>
    <w:rsid w:val="430CC4A0"/>
    <w:rsid w:val="44E27F2F"/>
    <w:rsid w:val="47D86C10"/>
    <w:rsid w:val="491AD0EF"/>
    <w:rsid w:val="4A33D716"/>
    <w:rsid w:val="4AE66A88"/>
    <w:rsid w:val="4E02E4FD"/>
    <w:rsid w:val="4EC5C9CB"/>
    <w:rsid w:val="51885E11"/>
    <w:rsid w:val="58856271"/>
    <w:rsid w:val="58C6149C"/>
    <w:rsid w:val="5E08CE88"/>
    <w:rsid w:val="5E927F1A"/>
    <w:rsid w:val="6361C7F2"/>
    <w:rsid w:val="6370010C"/>
    <w:rsid w:val="67FC8888"/>
    <w:rsid w:val="6C7282DD"/>
    <w:rsid w:val="6E03AC0B"/>
    <w:rsid w:val="756790C0"/>
    <w:rsid w:val="783AF768"/>
    <w:rsid w:val="784CB4D9"/>
    <w:rsid w:val="78E3AD74"/>
    <w:rsid w:val="7C0D15E9"/>
    <w:rsid w:val="7C3E1007"/>
    <w:rsid w:val="7F5C886C"/>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57279C"/>
  <w15:docId w15:val="{1bcd5611-7bc8-421d-afc9-b1f73c0377b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1884"/>
  </w:style>
  <w:style w:type="paragraph" w:styleId="Titre2">
    <w:name w:val="heading 2"/>
    <w:basedOn w:val="Normal"/>
    <w:next w:val="Normal"/>
    <w:link w:val="Titre2Car"/>
    <w:uiPriority w:val="9"/>
    <w:unhideWhenUsed/>
    <w:qFormat/>
    <w:rsid w:val="00EA188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EA188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rsid w:val="00EA188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2Car" w:customStyle="1">
    <w:name w:val="Titre 2 Car"/>
    <w:basedOn w:val="Policepardfaut"/>
    <w:link w:val="Titre2"/>
    <w:uiPriority w:val="9"/>
    <w:rsid w:val="00EA1884"/>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unhideWhenUsed/>
    <w:rsid w:val="00EA1884"/>
    <w:rPr>
      <w:color w:val="0563C1" w:themeColor="hyperlink"/>
      <w:u w:val="single"/>
    </w:rPr>
  </w:style>
  <w:style w:type="character" w:styleId="Titre3Car" w:customStyle="1">
    <w:name w:val="Titre 3 Car"/>
    <w:basedOn w:val="Policepardfaut"/>
    <w:link w:val="Titre3"/>
    <w:uiPriority w:val="9"/>
    <w:rsid w:val="00EA1884"/>
    <w:rPr>
      <w:rFonts w:asciiTheme="majorHAnsi" w:hAnsiTheme="majorHAnsi" w:eastAsiaTheme="majorEastAsia" w:cstheme="majorBidi"/>
      <w:color w:val="1F3763" w:themeColor="accent1" w:themeShade="7F"/>
      <w:sz w:val="24"/>
      <w:szCs w:val="24"/>
    </w:rPr>
  </w:style>
  <w:style w:type="character" w:styleId="Titre4Car" w:customStyle="1">
    <w:name w:val="Titre 4 Car"/>
    <w:basedOn w:val="Policepardfaut"/>
    <w:link w:val="Titre4"/>
    <w:uiPriority w:val="9"/>
    <w:rsid w:val="00EA1884"/>
    <w:rPr>
      <w:rFonts w:asciiTheme="majorHAnsi" w:hAnsiTheme="majorHAnsi" w:eastAsiaTheme="majorEastAsia" w:cstheme="majorBidi"/>
      <w:i/>
      <w:iCs/>
      <w:color w:val="2F5496" w:themeColor="accent1" w:themeShade="BF"/>
    </w:rPr>
  </w:style>
  <w:style w:type="paragraph" w:styleId="Textedebulles">
    <w:name w:val="Balloon Text"/>
    <w:basedOn w:val="Normal"/>
    <w:link w:val="TextedebullesCar"/>
    <w:uiPriority w:val="99"/>
    <w:semiHidden/>
    <w:unhideWhenUsed/>
    <w:rsid w:val="00D90FA8"/>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D90FA8"/>
    <w:rPr>
      <w:rFonts w:ascii="Tahoma" w:hAnsi="Tahoma" w:cs="Tahoma"/>
      <w:sz w:val="16"/>
      <w:szCs w:val="16"/>
    </w:rPr>
  </w:style>
  <w:style w:type="character" w:styleId="normaltextrun" w:customStyle="1">
    <w:name w:val="normaltextrun"/>
    <w:basedOn w:val="Policepardfaut"/>
    <w:rsid w:val="00D90FA8"/>
  </w:style>
  <w:style w:type="character" w:styleId="eop" w:customStyle="1">
    <w:name w:val="eop"/>
    <w:basedOn w:val="Policepardfaut"/>
    <w:rsid w:val="00D90FA8"/>
  </w:style>
  <w:style w:type="paragraph" w:styleId="Paragraphedeliste">
    <w:name w:val="List Paragraph"/>
    <w:basedOn w:val="Normal"/>
    <w:uiPriority w:val="34"/>
    <w:qFormat/>
    <w:rsid w:val="005F6E4B"/>
    <w:pPr>
      <w:ind w:left="720"/>
      <w:contextualSpacing/>
    </w:pPr>
  </w:style>
  <w:style w:type="character" w:styleId="Marquedecommentaire">
    <w:name w:val="annotation reference"/>
    <w:basedOn w:val="Policepardfaut"/>
    <w:uiPriority w:val="99"/>
    <w:semiHidden/>
    <w:unhideWhenUsed/>
    <w:rsid w:val="00BE06D5"/>
    <w:rPr>
      <w:sz w:val="18"/>
      <w:szCs w:val="18"/>
    </w:rPr>
  </w:style>
  <w:style w:type="paragraph" w:styleId="Commentaire">
    <w:name w:val="annotation text"/>
    <w:basedOn w:val="Normal"/>
    <w:link w:val="CommentaireCar"/>
    <w:uiPriority w:val="99"/>
    <w:semiHidden/>
    <w:unhideWhenUsed/>
    <w:rsid w:val="00BE06D5"/>
    <w:pPr>
      <w:spacing w:line="240" w:lineRule="auto"/>
    </w:pPr>
    <w:rPr>
      <w:sz w:val="24"/>
      <w:szCs w:val="24"/>
    </w:rPr>
  </w:style>
  <w:style w:type="character" w:styleId="CommentaireCar" w:customStyle="1">
    <w:name w:val="Commentaire Car"/>
    <w:basedOn w:val="Policepardfaut"/>
    <w:link w:val="Commentaire"/>
    <w:uiPriority w:val="99"/>
    <w:semiHidden/>
    <w:rsid w:val="00BE06D5"/>
    <w:rPr>
      <w:sz w:val="24"/>
      <w:szCs w:val="24"/>
    </w:rPr>
  </w:style>
  <w:style w:type="paragraph" w:styleId="Objetducommentaire">
    <w:name w:val="annotation subject"/>
    <w:basedOn w:val="Commentaire"/>
    <w:next w:val="Commentaire"/>
    <w:link w:val="ObjetducommentaireCar"/>
    <w:uiPriority w:val="99"/>
    <w:semiHidden/>
    <w:unhideWhenUsed/>
    <w:rsid w:val="00BE06D5"/>
    <w:rPr>
      <w:b/>
      <w:bCs/>
      <w:sz w:val="20"/>
      <w:szCs w:val="20"/>
    </w:rPr>
  </w:style>
  <w:style w:type="character" w:styleId="ObjetducommentaireCar" w:customStyle="1">
    <w:name w:val="Objet du commentaire Car"/>
    <w:basedOn w:val="CommentaireCar"/>
    <w:link w:val="Objetducommentaire"/>
    <w:uiPriority w:val="99"/>
    <w:semiHidden/>
    <w:rsid w:val="00BE06D5"/>
    <w:rPr>
      <w:b/>
      <w:bCs/>
      <w:sz w:val="20"/>
      <w:szCs w:val="20"/>
    </w:rPr>
  </w:style>
  <w:style w:type="paragraph" w:styleId="PrformatHTML">
    <w:name w:val="HTML Preformatted"/>
    <w:basedOn w:val="Normal"/>
    <w:link w:val="PrformatHTMLCar"/>
    <w:uiPriority w:val="99"/>
    <w:semiHidden/>
    <w:unhideWhenUsed/>
    <w:rsid w:val="0052658B"/>
    <w:pPr>
      <w:spacing w:after="0" w:line="240" w:lineRule="auto"/>
    </w:pPr>
    <w:rPr>
      <w:rFonts w:ascii="Courier" w:hAnsi="Courier"/>
      <w:sz w:val="20"/>
      <w:szCs w:val="20"/>
    </w:rPr>
  </w:style>
  <w:style w:type="character" w:styleId="PrformatHTMLCar" w:customStyle="1">
    <w:name w:val="Préformaté HTML Car"/>
    <w:basedOn w:val="Policepardfaut"/>
    <w:link w:val="PrformatHTML"/>
    <w:uiPriority w:val="99"/>
    <w:semiHidden/>
    <w:rsid w:val="0052658B"/>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84"/>
  </w:style>
  <w:style w:type="paragraph" w:styleId="Titre2">
    <w:name w:val="heading 2"/>
    <w:basedOn w:val="Normal"/>
    <w:next w:val="Normal"/>
    <w:link w:val="Titre2Car"/>
    <w:uiPriority w:val="9"/>
    <w:unhideWhenUsed/>
    <w:qFormat/>
    <w:rsid w:val="00EA18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1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A18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A188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1884"/>
    <w:rPr>
      <w:color w:val="0563C1" w:themeColor="hyperlink"/>
      <w:u w:val="single"/>
    </w:rPr>
  </w:style>
  <w:style w:type="character" w:customStyle="1" w:styleId="Titre3Car">
    <w:name w:val="Titre 3 Car"/>
    <w:basedOn w:val="Policepardfaut"/>
    <w:link w:val="Titre3"/>
    <w:uiPriority w:val="9"/>
    <w:rsid w:val="00EA188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A1884"/>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D90F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FA8"/>
    <w:rPr>
      <w:rFonts w:ascii="Tahoma" w:hAnsi="Tahoma" w:cs="Tahoma"/>
      <w:sz w:val="16"/>
      <w:szCs w:val="16"/>
    </w:rPr>
  </w:style>
  <w:style w:type="character" w:customStyle="1" w:styleId="normaltextrun">
    <w:name w:val="normaltextrun"/>
    <w:basedOn w:val="Policepardfaut"/>
    <w:rsid w:val="00D90FA8"/>
  </w:style>
  <w:style w:type="character" w:customStyle="1" w:styleId="eop">
    <w:name w:val="eop"/>
    <w:basedOn w:val="Policepardfaut"/>
    <w:rsid w:val="00D90FA8"/>
  </w:style>
  <w:style w:type="paragraph" w:styleId="Paragraphedeliste">
    <w:name w:val="List Paragraph"/>
    <w:basedOn w:val="Normal"/>
    <w:uiPriority w:val="34"/>
    <w:qFormat/>
    <w:rsid w:val="005F6E4B"/>
    <w:pPr>
      <w:ind w:left="720"/>
      <w:contextualSpacing/>
    </w:pPr>
  </w:style>
  <w:style w:type="character" w:styleId="Marquedannotation">
    <w:name w:val="annotation reference"/>
    <w:basedOn w:val="Policepardfaut"/>
    <w:uiPriority w:val="99"/>
    <w:semiHidden/>
    <w:unhideWhenUsed/>
    <w:rsid w:val="00BE06D5"/>
    <w:rPr>
      <w:sz w:val="18"/>
      <w:szCs w:val="18"/>
    </w:rPr>
  </w:style>
  <w:style w:type="paragraph" w:styleId="Commentaire">
    <w:name w:val="annotation text"/>
    <w:basedOn w:val="Normal"/>
    <w:link w:val="CommentaireCar"/>
    <w:uiPriority w:val="99"/>
    <w:semiHidden/>
    <w:unhideWhenUsed/>
    <w:rsid w:val="00BE06D5"/>
    <w:pPr>
      <w:spacing w:line="240" w:lineRule="auto"/>
    </w:pPr>
    <w:rPr>
      <w:sz w:val="24"/>
      <w:szCs w:val="24"/>
    </w:rPr>
  </w:style>
  <w:style w:type="character" w:customStyle="1" w:styleId="CommentaireCar">
    <w:name w:val="Commentaire Car"/>
    <w:basedOn w:val="Policepardfaut"/>
    <w:link w:val="Commentaire"/>
    <w:uiPriority w:val="99"/>
    <w:semiHidden/>
    <w:rsid w:val="00BE06D5"/>
    <w:rPr>
      <w:sz w:val="24"/>
      <w:szCs w:val="24"/>
    </w:rPr>
  </w:style>
  <w:style w:type="paragraph" w:styleId="Objetducommentaire">
    <w:name w:val="annotation subject"/>
    <w:basedOn w:val="Commentaire"/>
    <w:next w:val="Commentaire"/>
    <w:link w:val="ObjetducommentaireCar"/>
    <w:uiPriority w:val="99"/>
    <w:semiHidden/>
    <w:unhideWhenUsed/>
    <w:rsid w:val="00BE06D5"/>
    <w:rPr>
      <w:b/>
      <w:bCs/>
      <w:sz w:val="20"/>
      <w:szCs w:val="20"/>
    </w:rPr>
  </w:style>
  <w:style w:type="character" w:customStyle="1" w:styleId="ObjetducommentaireCar">
    <w:name w:val="Objet du commentaire Car"/>
    <w:basedOn w:val="CommentaireCar"/>
    <w:link w:val="Objetducommentaire"/>
    <w:uiPriority w:val="99"/>
    <w:semiHidden/>
    <w:rsid w:val="00BE06D5"/>
    <w:rPr>
      <w:b/>
      <w:bCs/>
      <w:sz w:val="20"/>
      <w:szCs w:val="20"/>
    </w:rPr>
  </w:style>
  <w:style w:type="paragraph" w:styleId="HTMLprformat">
    <w:name w:val="HTML Preformatted"/>
    <w:basedOn w:val="Normal"/>
    <w:link w:val="HTMLprformatCar"/>
    <w:uiPriority w:val="99"/>
    <w:semiHidden/>
    <w:unhideWhenUsed/>
    <w:rsid w:val="0052658B"/>
    <w:pPr>
      <w:spacing w:after="0" w:line="240" w:lineRule="auto"/>
    </w:pPr>
    <w:rPr>
      <w:rFonts w:ascii="Courier" w:hAnsi="Courier"/>
      <w:sz w:val="20"/>
      <w:szCs w:val="20"/>
    </w:rPr>
  </w:style>
  <w:style w:type="character" w:customStyle="1" w:styleId="HTMLprformatCar">
    <w:name w:val="HTML préformaté Car"/>
    <w:basedOn w:val="Policepardfaut"/>
    <w:link w:val="HTMLprformat"/>
    <w:uiPriority w:val="99"/>
    <w:semiHidden/>
    <w:rsid w:val="0052658B"/>
    <w:rPr>
      <w:rFonts w:ascii="Courier" w:hAnsi="Courier"/>
      <w:sz w:val="20"/>
      <w:szCs w:val="20"/>
    </w:rPr>
  </w:style>
</w:styles>
</file>

<file path=word/webSettings.xml><?xml version="1.0" encoding="utf-8"?>
<w:webSettings xmlns:r="http://schemas.openxmlformats.org/officeDocument/2006/relationships" xmlns:w="http://schemas.openxmlformats.org/wordprocessingml/2006/main">
  <w:divs>
    <w:div w:id="172231522">
      <w:bodyDiv w:val="1"/>
      <w:marLeft w:val="0"/>
      <w:marRight w:val="0"/>
      <w:marTop w:val="0"/>
      <w:marBottom w:val="0"/>
      <w:divBdr>
        <w:top w:val="none" w:sz="0" w:space="0" w:color="auto"/>
        <w:left w:val="none" w:sz="0" w:space="0" w:color="auto"/>
        <w:bottom w:val="none" w:sz="0" w:space="0" w:color="auto"/>
        <w:right w:val="none" w:sz="0" w:space="0" w:color="auto"/>
      </w:divBdr>
    </w:div>
    <w:div w:id="329138083">
      <w:bodyDiv w:val="1"/>
      <w:marLeft w:val="0"/>
      <w:marRight w:val="0"/>
      <w:marTop w:val="0"/>
      <w:marBottom w:val="0"/>
      <w:divBdr>
        <w:top w:val="none" w:sz="0" w:space="0" w:color="auto"/>
        <w:left w:val="none" w:sz="0" w:space="0" w:color="auto"/>
        <w:bottom w:val="none" w:sz="0" w:space="0" w:color="auto"/>
        <w:right w:val="none" w:sz="0" w:space="0" w:color="auto"/>
      </w:divBdr>
      <w:divsChild>
        <w:div w:id="177503198">
          <w:marLeft w:val="0"/>
          <w:marRight w:val="0"/>
          <w:marTop w:val="0"/>
          <w:marBottom w:val="0"/>
          <w:divBdr>
            <w:top w:val="none" w:sz="0" w:space="0" w:color="auto"/>
            <w:left w:val="none" w:sz="0" w:space="0" w:color="auto"/>
            <w:bottom w:val="none" w:sz="0" w:space="0" w:color="auto"/>
            <w:right w:val="none" w:sz="0" w:space="0" w:color="auto"/>
          </w:divBdr>
        </w:div>
      </w:divsChild>
    </w:div>
    <w:div w:id="576941729">
      <w:bodyDiv w:val="1"/>
      <w:marLeft w:val="0"/>
      <w:marRight w:val="0"/>
      <w:marTop w:val="0"/>
      <w:marBottom w:val="0"/>
      <w:divBdr>
        <w:top w:val="none" w:sz="0" w:space="0" w:color="auto"/>
        <w:left w:val="none" w:sz="0" w:space="0" w:color="auto"/>
        <w:bottom w:val="none" w:sz="0" w:space="0" w:color="auto"/>
        <w:right w:val="none" w:sz="0" w:space="0" w:color="auto"/>
      </w:divBdr>
    </w:div>
    <w:div w:id="903106070">
      <w:bodyDiv w:val="1"/>
      <w:marLeft w:val="0"/>
      <w:marRight w:val="0"/>
      <w:marTop w:val="0"/>
      <w:marBottom w:val="0"/>
      <w:divBdr>
        <w:top w:val="none" w:sz="0" w:space="0" w:color="auto"/>
        <w:left w:val="none" w:sz="0" w:space="0" w:color="auto"/>
        <w:bottom w:val="none" w:sz="0" w:space="0" w:color="auto"/>
        <w:right w:val="none" w:sz="0" w:space="0" w:color="auto"/>
      </w:divBdr>
    </w:div>
    <w:div w:id="1542355030">
      <w:bodyDiv w:val="1"/>
      <w:marLeft w:val="0"/>
      <w:marRight w:val="0"/>
      <w:marTop w:val="0"/>
      <w:marBottom w:val="0"/>
      <w:divBdr>
        <w:top w:val="none" w:sz="0" w:space="0" w:color="auto"/>
        <w:left w:val="none" w:sz="0" w:space="0" w:color="auto"/>
        <w:bottom w:val="none" w:sz="0" w:space="0" w:color="auto"/>
        <w:right w:val="none" w:sz="0" w:space="0" w:color="auto"/>
      </w:divBdr>
    </w:div>
    <w:div w:id="1644388117">
      <w:bodyDiv w:val="1"/>
      <w:marLeft w:val="0"/>
      <w:marRight w:val="0"/>
      <w:marTop w:val="0"/>
      <w:marBottom w:val="0"/>
      <w:divBdr>
        <w:top w:val="none" w:sz="0" w:space="0" w:color="auto"/>
        <w:left w:val="none" w:sz="0" w:space="0" w:color="auto"/>
        <w:bottom w:val="none" w:sz="0" w:space="0" w:color="auto"/>
        <w:right w:val="none" w:sz="0" w:space="0" w:color="auto"/>
      </w:divBdr>
    </w:div>
    <w:div w:id="1663389498">
      <w:bodyDiv w:val="1"/>
      <w:marLeft w:val="0"/>
      <w:marRight w:val="0"/>
      <w:marTop w:val="0"/>
      <w:marBottom w:val="0"/>
      <w:divBdr>
        <w:top w:val="none" w:sz="0" w:space="0" w:color="auto"/>
        <w:left w:val="none" w:sz="0" w:space="0" w:color="auto"/>
        <w:bottom w:val="none" w:sz="0" w:space="0" w:color="auto"/>
        <w:right w:val="none" w:sz="0" w:space="0" w:color="auto"/>
      </w:divBdr>
      <w:divsChild>
        <w:div w:id="1012728721">
          <w:marLeft w:val="0"/>
          <w:marRight w:val="0"/>
          <w:marTop w:val="0"/>
          <w:marBottom w:val="0"/>
          <w:divBdr>
            <w:top w:val="none" w:sz="0" w:space="0" w:color="auto"/>
            <w:left w:val="none" w:sz="0" w:space="0" w:color="auto"/>
            <w:bottom w:val="none" w:sz="0" w:space="0" w:color="auto"/>
            <w:right w:val="none" w:sz="0" w:space="0" w:color="auto"/>
          </w:divBdr>
        </w:div>
      </w:divsChild>
    </w:div>
    <w:div w:id="17474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iki.fos.be/foswiki/Blauwe_Wimpel" TargetMode="Externa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omments" Target="comments.xml" Id="rId9" /><Relationship Type="http://schemas.microsoft.com/office/2007/relationships/stylesWithEffects" Target="stylesWithEffects.xml" Id="rId14" /><Relationship Type="http://schemas.openxmlformats.org/officeDocument/2006/relationships/image" Target="/media/image5.jpg" Id="R7d05ea405d9e4d46" /><Relationship Type="http://schemas.openxmlformats.org/officeDocument/2006/relationships/image" Target="/media/image6.jpg" Id="R1f7e4112019b42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E14630DBF0384A90745605A1669C04" ma:contentTypeVersion="11" ma:contentTypeDescription="Crée un document." ma:contentTypeScope="" ma:versionID="bc910e395c68f5d181d6b20b6879bdec">
  <xsd:schema xmlns:xsd="http://www.w3.org/2001/XMLSchema" xmlns:xs="http://www.w3.org/2001/XMLSchema" xmlns:p="http://schemas.microsoft.com/office/2006/metadata/properties" xmlns:ns2="db0ff4f4-2a7f-4392-9112-9ac008e1b213" xmlns:ns3="1a14eb18-1467-4937-bc3b-4cd6098f8d58" targetNamespace="http://schemas.microsoft.com/office/2006/metadata/properties" ma:root="true" ma:fieldsID="b28825d1284a39860e84494bf2357314" ns2:_="" ns3:_="">
    <xsd:import namespace="db0ff4f4-2a7f-4392-9112-9ac008e1b213"/>
    <xsd:import namespace="1a14eb18-1467-4937-bc3b-4cd6098f8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0ff4f4-2a7f-4392-9112-9ac008e1b213"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14eb18-1467-4937-bc3b-4cd6098f8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807D7-7378-4F77-8B78-F951464804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F2C723-A31A-4360-96BB-AACAA6588D7C}">
  <ds:schemaRefs>
    <ds:schemaRef ds:uri="http://schemas.microsoft.com/sharepoint/v3/contenttype/forms"/>
  </ds:schemaRefs>
</ds:datastoreItem>
</file>

<file path=customXml/itemProps3.xml><?xml version="1.0" encoding="utf-8"?>
<ds:datastoreItem xmlns:ds="http://schemas.openxmlformats.org/officeDocument/2006/customXml" ds:itemID="{2CA7F849-2DEF-4BAC-B253-28CD0992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0ff4f4-2a7f-4392-9112-9ac008e1b213"/>
    <ds:schemaRef ds:uri="1a14eb18-1467-4937-bc3b-4cd6098f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 Cullus</dc:creator>
  <lastModifiedBy>Marcel Cullus</lastModifiedBy>
  <revision>5</revision>
  <dcterms:created xsi:type="dcterms:W3CDTF">2021-01-04T20:44:00.0000000Z</dcterms:created>
  <dcterms:modified xsi:type="dcterms:W3CDTF">2021-01-10T17:18:26.5277163Z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0x010100E0E14630DBF0384A90745605A1669C04</vt:lpwstr>
  </property>
</Properties>
</file>